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91F3" w14:textId="77777777" w:rsidR="006F338E" w:rsidRPr="00205F35" w:rsidRDefault="006F338E" w:rsidP="006F338E">
      <w:pPr>
        <w:rPr>
          <w:rFonts w:cstheme="minorHAnsi"/>
          <w:sz w:val="28"/>
        </w:rPr>
      </w:pPr>
      <w:bookmarkStart w:id="0" w:name="_Hlk2092201"/>
      <w:bookmarkEnd w:id="0"/>
    </w:p>
    <w:p w14:paraId="58B3EE82" w14:textId="00007F52" w:rsidR="002C6A00" w:rsidRPr="00205F35" w:rsidRDefault="006F338E" w:rsidP="00B20602">
      <w:pPr>
        <w:pStyle w:val="Title"/>
        <w:rPr>
          <w:rFonts w:cstheme="minorHAnsi"/>
          <w:b w:val="0"/>
          <w:i/>
          <w:iCs/>
          <w:color w:val="0080C0"/>
          <w:sz w:val="36"/>
          <w:szCs w:val="36"/>
          <w:lang w:val="sv-SE"/>
        </w:rPr>
      </w:pPr>
      <w:r w:rsidRPr="00205F35">
        <w:rPr>
          <w:rFonts w:cstheme="minorHAnsi"/>
          <w:noProof/>
          <w:sz w:val="48"/>
        </w:rPr>
        <w:drawing>
          <wp:inline distT="0" distB="0" distL="0" distR="0" wp14:anchorId="0492B7B6" wp14:editId="0B9E6E3A">
            <wp:extent cx="5943600" cy="28962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282"/>
                    </a:xfrm>
                    <a:prstGeom prst="rect">
                      <a:avLst/>
                    </a:prstGeom>
                  </pic:spPr>
                </pic:pic>
              </a:graphicData>
            </a:graphic>
          </wp:inline>
        </w:drawing>
      </w:r>
      <w:r w:rsidR="00B20602" w:rsidRPr="00205F35">
        <w:rPr>
          <w:rFonts w:cstheme="minorHAnsi"/>
          <w:b w:val="0"/>
          <w:i/>
          <w:iCs/>
          <w:noProof/>
          <w:color w:val="0080C0"/>
          <w:sz w:val="36"/>
          <w:szCs w:val="36"/>
          <w:lang w:val="sv-SE"/>
        </w:rPr>
        <w:drawing>
          <wp:inline distT="0" distB="0" distL="0" distR="0" wp14:anchorId="0ACA3CD5" wp14:editId="7C9623D8">
            <wp:extent cx="5943600" cy="48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486410"/>
                    </a:xfrm>
                    <a:prstGeom prst="rect">
                      <a:avLst/>
                    </a:prstGeom>
                  </pic:spPr>
                </pic:pic>
              </a:graphicData>
            </a:graphic>
          </wp:inline>
        </w:drawing>
      </w:r>
    </w:p>
    <w:p w14:paraId="2E211A1F" w14:textId="618FAE1D" w:rsidR="00B20602" w:rsidRPr="00205F35" w:rsidRDefault="00B20602" w:rsidP="00B20602">
      <w:pPr>
        <w:jc w:val="center"/>
        <w:rPr>
          <w:rFonts w:cstheme="minorHAnsi"/>
          <w:lang w:val="sv-SE"/>
        </w:rPr>
      </w:pPr>
      <w:r w:rsidRPr="00205F35">
        <w:rPr>
          <w:rFonts w:cstheme="minorHAnsi"/>
          <w:noProof/>
        </w:rPr>
        <w:drawing>
          <wp:inline distT="0" distB="0" distL="0" distR="0" wp14:anchorId="16D73905" wp14:editId="59B33481">
            <wp:extent cx="2235200" cy="814081"/>
            <wp:effectExtent l="0" t="0" r="0" b="508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0927" cy="823451"/>
                    </a:xfrm>
                    <a:prstGeom prst="rect">
                      <a:avLst/>
                    </a:prstGeom>
                  </pic:spPr>
                </pic:pic>
              </a:graphicData>
            </a:graphic>
          </wp:inline>
        </w:drawing>
      </w:r>
    </w:p>
    <w:p w14:paraId="0979CDEC" w14:textId="4B6C3045" w:rsidR="00876965" w:rsidRPr="00205F35" w:rsidRDefault="00B20602" w:rsidP="00B20602">
      <w:pPr>
        <w:jc w:val="center"/>
        <w:rPr>
          <w:rFonts w:cstheme="minorHAnsi"/>
          <w:lang w:val="sv-SE"/>
        </w:rPr>
      </w:pPr>
      <w:r w:rsidRPr="00205F35">
        <w:rPr>
          <w:rFonts w:cstheme="minorHAnsi"/>
          <w:b/>
          <w:i/>
          <w:iCs/>
          <w:noProof/>
          <w:color w:val="0080C0"/>
          <w:sz w:val="36"/>
          <w:szCs w:val="36"/>
          <w:lang w:val="sv-SE"/>
        </w:rPr>
        <w:drawing>
          <wp:inline distT="0" distB="0" distL="0" distR="0" wp14:anchorId="55E737A5" wp14:editId="18CEAA69">
            <wp:extent cx="4678680" cy="668383"/>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0518" cy="671503"/>
                    </a:xfrm>
                    <a:prstGeom prst="rect">
                      <a:avLst/>
                    </a:prstGeom>
                  </pic:spPr>
                </pic:pic>
              </a:graphicData>
            </a:graphic>
          </wp:inline>
        </w:drawing>
      </w:r>
    </w:p>
    <w:p w14:paraId="7F394900" w14:textId="4151E142" w:rsidR="006F338E" w:rsidRPr="00205F35" w:rsidRDefault="00C62922" w:rsidP="00B20602">
      <w:pPr>
        <w:jc w:val="center"/>
        <w:rPr>
          <w:rFonts w:cstheme="minorHAnsi"/>
          <w:b/>
          <w:i/>
          <w:iCs/>
          <w:color w:val="0080C0"/>
          <w:sz w:val="36"/>
          <w:szCs w:val="36"/>
          <w:lang w:val="sv-SE" w:eastAsia="zh-CN"/>
        </w:rPr>
      </w:pPr>
      <w:r w:rsidRPr="00C62922">
        <w:rPr>
          <w:rFonts w:cstheme="minorHAnsi"/>
          <w:b/>
          <w:i/>
          <w:iCs/>
          <w:color w:val="0080C0"/>
          <w:sz w:val="36"/>
          <w:szCs w:val="36"/>
          <w:lang w:val="sv-SE" w:eastAsia="zh-CN"/>
        </w:rPr>
        <w:t>Issue of circuits number in a panel</w:t>
      </w:r>
    </w:p>
    <w:p w14:paraId="30A3525C" w14:textId="77777777" w:rsidR="00680CB6" w:rsidRPr="00205F35" w:rsidRDefault="00680CB6" w:rsidP="00680CB6">
      <w:pPr>
        <w:rPr>
          <w:rFonts w:eastAsia="Arial Unicode MS" w:cstheme="minorHAnsi"/>
          <w:b/>
          <w:color w:val="000000" w:themeColor="text1"/>
          <w:lang w:eastAsia="zh-CN"/>
        </w:rPr>
      </w:pPr>
      <w:r w:rsidRPr="00205F35">
        <w:rPr>
          <w:rFonts w:eastAsia="Arial Unicode MS" w:cstheme="minorHAnsi"/>
          <w:b/>
          <w:color w:val="000000" w:themeColor="text1"/>
        </w:rPr>
        <w:t>Revisio</w:t>
      </w:r>
      <w:r w:rsidRPr="00205F35">
        <w:rPr>
          <w:rFonts w:eastAsia="Arial Unicode MS" w:cstheme="minorHAnsi"/>
          <w:b/>
          <w:color w:val="000000" w:themeColor="text1"/>
          <w:lang w:eastAsia="zh-CN"/>
        </w:rPr>
        <w:t>n: 1.0</w:t>
      </w:r>
    </w:p>
    <w:tbl>
      <w:tblPr>
        <w:tblStyle w:val="TableGrid"/>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24"/>
        <w:gridCol w:w="1556"/>
        <w:gridCol w:w="1693"/>
        <w:gridCol w:w="4487"/>
      </w:tblGrid>
      <w:tr w:rsidR="00680CB6" w:rsidRPr="00205F35" w14:paraId="799E3A72" w14:textId="77777777" w:rsidTr="00680CB6">
        <w:tc>
          <w:tcPr>
            <w:tcW w:w="1624" w:type="dxa"/>
          </w:tcPr>
          <w:p w14:paraId="57E796C5"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Date</w:t>
            </w:r>
          </w:p>
        </w:tc>
        <w:tc>
          <w:tcPr>
            <w:tcW w:w="1556" w:type="dxa"/>
          </w:tcPr>
          <w:p w14:paraId="6A8FF382"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rPr>
              <w:t>Revision</w:t>
            </w:r>
          </w:p>
        </w:tc>
        <w:tc>
          <w:tcPr>
            <w:tcW w:w="1693" w:type="dxa"/>
          </w:tcPr>
          <w:p w14:paraId="2F7DAA4E"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bCs/>
                <w:color w:val="000000" w:themeColor="text1"/>
                <w:sz w:val="24"/>
                <w:szCs w:val="24"/>
              </w:rPr>
              <w:t>Author</w:t>
            </w:r>
          </w:p>
        </w:tc>
        <w:tc>
          <w:tcPr>
            <w:tcW w:w="4487" w:type="dxa"/>
          </w:tcPr>
          <w:p w14:paraId="02FB3148"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Description</w:t>
            </w:r>
          </w:p>
        </w:tc>
      </w:tr>
      <w:tr w:rsidR="00680CB6" w:rsidRPr="00205F35" w14:paraId="715A0FA4" w14:textId="77777777" w:rsidTr="00680CB6">
        <w:tc>
          <w:tcPr>
            <w:tcW w:w="1624" w:type="dxa"/>
          </w:tcPr>
          <w:p w14:paraId="46351676" w14:textId="16D3530D"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202</w:t>
            </w:r>
            <w:r w:rsidR="00660160">
              <w:rPr>
                <w:rFonts w:eastAsia="Arial Unicode MS" w:cstheme="minorHAnsi" w:hint="eastAsia"/>
                <w:color w:val="000000" w:themeColor="text1"/>
                <w:sz w:val="24"/>
                <w:szCs w:val="24"/>
                <w:lang w:eastAsia="zh-CN"/>
              </w:rPr>
              <w:t>1</w:t>
            </w:r>
            <w:r w:rsidRPr="00205F35">
              <w:rPr>
                <w:rFonts w:eastAsia="Arial Unicode MS" w:cstheme="minorHAnsi"/>
                <w:color w:val="000000" w:themeColor="text1"/>
                <w:sz w:val="24"/>
                <w:szCs w:val="24"/>
                <w:lang w:eastAsia="zh-CN"/>
              </w:rPr>
              <w:t>/</w:t>
            </w:r>
            <w:r w:rsidR="00660160">
              <w:rPr>
                <w:rFonts w:eastAsia="Arial Unicode MS" w:cstheme="minorHAnsi" w:hint="eastAsia"/>
                <w:color w:val="000000" w:themeColor="text1"/>
                <w:sz w:val="24"/>
                <w:szCs w:val="24"/>
                <w:lang w:eastAsia="zh-CN"/>
              </w:rPr>
              <w:t>6</w:t>
            </w:r>
            <w:r w:rsidRPr="00205F35">
              <w:rPr>
                <w:rFonts w:eastAsia="Arial Unicode MS" w:cstheme="minorHAnsi"/>
                <w:color w:val="000000" w:themeColor="text1"/>
                <w:sz w:val="24"/>
                <w:szCs w:val="24"/>
                <w:lang w:eastAsia="zh-CN"/>
              </w:rPr>
              <w:t>/2</w:t>
            </w:r>
            <w:r w:rsidR="00660160">
              <w:rPr>
                <w:rFonts w:eastAsia="Arial Unicode MS" w:cstheme="minorHAnsi" w:hint="eastAsia"/>
                <w:color w:val="000000" w:themeColor="text1"/>
                <w:sz w:val="24"/>
                <w:szCs w:val="24"/>
                <w:lang w:eastAsia="zh-CN"/>
              </w:rPr>
              <w:t>2</w:t>
            </w:r>
          </w:p>
        </w:tc>
        <w:tc>
          <w:tcPr>
            <w:tcW w:w="1556" w:type="dxa"/>
          </w:tcPr>
          <w:p w14:paraId="7DAB7EC3"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1.0</w:t>
            </w:r>
          </w:p>
        </w:tc>
        <w:tc>
          <w:tcPr>
            <w:tcW w:w="1693" w:type="dxa"/>
          </w:tcPr>
          <w:p w14:paraId="372AED23"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lang w:eastAsia="zh-CN"/>
              </w:rPr>
              <w:t>Lena Liu</w:t>
            </w:r>
          </w:p>
        </w:tc>
        <w:tc>
          <w:tcPr>
            <w:tcW w:w="4487" w:type="dxa"/>
          </w:tcPr>
          <w:p w14:paraId="04D81995" w14:textId="77777777" w:rsidR="00680CB6" w:rsidRPr="00205F35" w:rsidRDefault="00680CB6" w:rsidP="005519B0">
            <w:pPr>
              <w:rPr>
                <w:rFonts w:eastAsia="Arial Unicode MS" w:cstheme="minorHAnsi"/>
                <w:color w:val="000000" w:themeColor="text1"/>
                <w:sz w:val="24"/>
                <w:szCs w:val="24"/>
                <w:lang w:eastAsia="zh-CN"/>
              </w:rPr>
            </w:pPr>
            <w:r w:rsidRPr="00205F35">
              <w:rPr>
                <w:rFonts w:eastAsia="Arial Unicode MS" w:cstheme="minorHAnsi"/>
                <w:color w:val="000000" w:themeColor="text1"/>
                <w:sz w:val="24"/>
                <w:szCs w:val="24"/>
              </w:rPr>
              <w:t>Initial creation from team discussions</w:t>
            </w:r>
          </w:p>
        </w:tc>
      </w:tr>
      <w:tr w:rsidR="00680CB6" w:rsidRPr="00205F35" w14:paraId="5D555DE3" w14:textId="77777777" w:rsidTr="00680CB6">
        <w:tc>
          <w:tcPr>
            <w:tcW w:w="1624" w:type="dxa"/>
          </w:tcPr>
          <w:p w14:paraId="2716EE5B" w14:textId="77777777" w:rsidR="00680CB6" w:rsidRPr="00205F35" w:rsidRDefault="00680CB6" w:rsidP="005519B0">
            <w:pPr>
              <w:rPr>
                <w:rFonts w:eastAsia="Arial Unicode MS" w:cstheme="minorHAnsi"/>
                <w:color w:val="000000" w:themeColor="text1"/>
                <w:sz w:val="24"/>
                <w:szCs w:val="24"/>
                <w:lang w:eastAsia="zh-CN"/>
              </w:rPr>
            </w:pPr>
          </w:p>
        </w:tc>
        <w:tc>
          <w:tcPr>
            <w:tcW w:w="1556" w:type="dxa"/>
          </w:tcPr>
          <w:p w14:paraId="35C2E290" w14:textId="77777777" w:rsidR="00680CB6" w:rsidRPr="00205F35" w:rsidRDefault="00680CB6" w:rsidP="005519B0">
            <w:pPr>
              <w:rPr>
                <w:rFonts w:eastAsia="Arial Unicode MS" w:cstheme="minorHAnsi"/>
                <w:color w:val="000000" w:themeColor="text1"/>
                <w:sz w:val="24"/>
                <w:szCs w:val="24"/>
                <w:lang w:eastAsia="zh-CN"/>
              </w:rPr>
            </w:pPr>
          </w:p>
        </w:tc>
        <w:tc>
          <w:tcPr>
            <w:tcW w:w="1693" w:type="dxa"/>
          </w:tcPr>
          <w:p w14:paraId="107A8F6C" w14:textId="77777777" w:rsidR="00680CB6" w:rsidRPr="00205F35" w:rsidRDefault="00680CB6" w:rsidP="005519B0">
            <w:pPr>
              <w:rPr>
                <w:rFonts w:eastAsia="Arial Unicode MS" w:cstheme="minorHAnsi"/>
                <w:color w:val="000000" w:themeColor="text1"/>
                <w:sz w:val="24"/>
                <w:szCs w:val="24"/>
                <w:lang w:eastAsia="zh-CN"/>
              </w:rPr>
            </w:pPr>
          </w:p>
        </w:tc>
        <w:tc>
          <w:tcPr>
            <w:tcW w:w="4487" w:type="dxa"/>
          </w:tcPr>
          <w:p w14:paraId="48DCE54C" w14:textId="77777777" w:rsidR="00680CB6" w:rsidRPr="00205F35" w:rsidRDefault="00680CB6" w:rsidP="005519B0">
            <w:pPr>
              <w:rPr>
                <w:rFonts w:eastAsia="Arial Unicode MS" w:cstheme="minorHAnsi"/>
                <w:color w:val="000000" w:themeColor="text1"/>
                <w:sz w:val="24"/>
                <w:szCs w:val="24"/>
                <w:lang w:eastAsia="zh-CN"/>
              </w:rPr>
            </w:pPr>
          </w:p>
        </w:tc>
      </w:tr>
      <w:tr w:rsidR="00680CB6" w:rsidRPr="00205F35" w14:paraId="4771E74C" w14:textId="77777777" w:rsidTr="00680CB6">
        <w:tc>
          <w:tcPr>
            <w:tcW w:w="1624" w:type="dxa"/>
          </w:tcPr>
          <w:p w14:paraId="2EFFC008" w14:textId="77777777" w:rsidR="00680CB6" w:rsidRPr="00205F35" w:rsidRDefault="00680CB6" w:rsidP="005519B0">
            <w:pPr>
              <w:rPr>
                <w:rFonts w:eastAsia="Arial Unicode MS" w:cstheme="minorHAnsi"/>
                <w:color w:val="000000" w:themeColor="text1"/>
                <w:sz w:val="24"/>
                <w:szCs w:val="24"/>
                <w:lang w:eastAsia="zh-CN"/>
              </w:rPr>
            </w:pPr>
          </w:p>
        </w:tc>
        <w:tc>
          <w:tcPr>
            <w:tcW w:w="1556" w:type="dxa"/>
          </w:tcPr>
          <w:p w14:paraId="2476C255" w14:textId="77777777" w:rsidR="00680CB6" w:rsidRPr="00205F35" w:rsidRDefault="00680CB6" w:rsidP="005519B0">
            <w:pPr>
              <w:rPr>
                <w:rFonts w:eastAsia="Arial Unicode MS" w:cstheme="minorHAnsi"/>
                <w:color w:val="000000" w:themeColor="text1"/>
                <w:sz w:val="24"/>
                <w:szCs w:val="24"/>
                <w:lang w:eastAsia="zh-CN"/>
              </w:rPr>
            </w:pPr>
          </w:p>
        </w:tc>
        <w:tc>
          <w:tcPr>
            <w:tcW w:w="1693" w:type="dxa"/>
          </w:tcPr>
          <w:p w14:paraId="7B09FF08" w14:textId="77777777" w:rsidR="00680CB6" w:rsidRPr="00205F35" w:rsidRDefault="00680CB6" w:rsidP="005519B0">
            <w:pPr>
              <w:rPr>
                <w:rFonts w:eastAsia="Arial Unicode MS" w:cstheme="minorHAnsi"/>
                <w:color w:val="000000" w:themeColor="text1"/>
                <w:sz w:val="24"/>
                <w:szCs w:val="24"/>
                <w:lang w:eastAsia="zh-CN"/>
              </w:rPr>
            </w:pPr>
          </w:p>
        </w:tc>
        <w:tc>
          <w:tcPr>
            <w:tcW w:w="4487" w:type="dxa"/>
          </w:tcPr>
          <w:p w14:paraId="4989D309" w14:textId="77777777" w:rsidR="00680CB6" w:rsidRPr="00205F35" w:rsidRDefault="00680CB6" w:rsidP="005519B0">
            <w:pPr>
              <w:rPr>
                <w:rFonts w:eastAsia="Arial Unicode MS" w:cstheme="minorHAnsi"/>
                <w:color w:val="000000" w:themeColor="text1"/>
                <w:sz w:val="24"/>
                <w:szCs w:val="24"/>
                <w:lang w:eastAsia="zh-CN"/>
              </w:rPr>
            </w:pPr>
          </w:p>
        </w:tc>
      </w:tr>
      <w:tr w:rsidR="004367D0" w:rsidRPr="00205F35" w14:paraId="1ACA9A6E" w14:textId="77777777" w:rsidTr="00680CB6">
        <w:tc>
          <w:tcPr>
            <w:tcW w:w="1624" w:type="dxa"/>
          </w:tcPr>
          <w:p w14:paraId="24B35A2F" w14:textId="77777777" w:rsidR="004367D0" w:rsidRPr="00205F35" w:rsidRDefault="004367D0" w:rsidP="005519B0">
            <w:pPr>
              <w:rPr>
                <w:rFonts w:eastAsia="Arial Unicode MS" w:cstheme="minorHAnsi"/>
                <w:color w:val="000000" w:themeColor="text1"/>
                <w:sz w:val="24"/>
                <w:szCs w:val="24"/>
                <w:lang w:eastAsia="zh-CN"/>
              </w:rPr>
            </w:pPr>
          </w:p>
        </w:tc>
        <w:tc>
          <w:tcPr>
            <w:tcW w:w="1556" w:type="dxa"/>
          </w:tcPr>
          <w:p w14:paraId="0F9777F9" w14:textId="77777777" w:rsidR="004367D0" w:rsidRPr="00205F35" w:rsidRDefault="004367D0" w:rsidP="005519B0">
            <w:pPr>
              <w:rPr>
                <w:rFonts w:eastAsia="Arial Unicode MS" w:cstheme="minorHAnsi"/>
                <w:color w:val="000000" w:themeColor="text1"/>
                <w:sz w:val="24"/>
                <w:szCs w:val="24"/>
                <w:lang w:eastAsia="zh-CN"/>
              </w:rPr>
            </w:pPr>
          </w:p>
        </w:tc>
        <w:tc>
          <w:tcPr>
            <w:tcW w:w="1693" w:type="dxa"/>
          </w:tcPr>
          <w:p w14:paraId="40E23617" w14:textId="77777777" w:rsidR="004367D0" w:rsidRPr="00205F35" w:rsidRDefault="004367D0" w:rsidP="005519B0">
            <w:pPr>
              <w:rPr>
                <w:rFonts w:eastAsia="Arial Unicode MS" w:cstheme="minorHAnsi"/>
                <w:color w:val="000000" w:themeColor="text1"/>
                <w:sz w:val="24"/>
                <w:szCs w:val="24"/>
                <w:lang w:eastAsia="zh-CN"/>
              </w:rPr>
            </w:pPr>
          </w:p>
        </w:tc>
        <w:tc>
          <w:tcPr>
            <w:tcW w:w="4487" w:type="dxa"/>
          </w:tcPr>
          <w:p w14:paraId="4141F7C2" w14:textId="77777777" w:rsidR="004367D0" w:rsidRPr="00205F35" w:rsidRDefault="004367D0" w:rsidP="005519B0">
            <w:pPr>
              <w:rPr>
                <w:rFonts w:eastAsia="Arial Unicode MS" w:cstheme="minorHAnsi"/>
                <w:color w:val="000000" w:themeColor="text1"/>
                <w:sz w:val="24"/>
                <w:szCs w:val="24"/>
                <w:lang w:eastAsia="zh-CN"/>
              </w:rPr>
            </w:pPr>
          </w:p>
        </w:tc>
      </w:tr>
    </w:tbl>
    <w:p w14:paraId="53B291DD" w14:textId="4013847D" w:rsidR="006F338E" w:rsidRPr="00205F35" w:rsidRDefault="006F338E" w:rsidP="006F338E">
      <w:pPr>
        <w:rPr>
          <w:rFonts w:cstheme="minorHAnsi"/>
          <w:b/>
        </w:rPr>
      </w:pPr>
      <w:r w:rsidRPr="00205F35">
        <w:rPr>
          <w:rFonts w:cstheme="minorHAnsi"/>
          <w:b/>
        </w:rPr>
        <w:br w:type="page"/>
      </w:r>
    </w:p>
    <w:p w14:paraId="50431649" w14:textId="77777777" w:rsidR="003176AE" w:rsidRPr="00205F35" w:rsidRDefault="003176AE" w:rsidP="003176AE">
      <w:pPr>
        <w:spacing w:line="240" w:lineRule="auto"/>
        <w:rPr>
          <w:rFonts w:eastAsia="Times New Roman" w:cstheme="minorHAnsi"/>
          <w:b/>
          <w:color w:val="000000"/>
        </w:rPr>
      </w:pPr>
      <w:r w:rsidRPr="00205F35">
        <w:rPr>
          <w:rFonts w:eastAsia="Times New Roman" w:cstheme="minorHAnsi"/>
          <w:b/>
          <w:color w:val="000000"/>
          <w:sz w:val="28"/>
          <w:szCs w:val="28"/>
        </w:rPr>
        <w:lastRenderedPageBreak/>
        <w:t>Eaton</w:t>
      </w:r>
    </w:p>
    <w:p w14:paraId="38BAD7CB" w14:textId="77777777" w:rsidR="003176AE" w:rsidRPr="00205F35" w:rsidRDefault="00DB6D25" w:rsidP="003176AE">
      <w:pPr>
        <w:tabs>
          <w:tab w:val="left" w:pos="720"/>
          <w:tab w:val="left" w:pos="1080"/>
          <w:tab w:val="left" w:pos="4680"/>
        </w:tabs>
        <w:overflowPunct w:val="0"/>
        <w:autoSpaceDE w:val="0"/>
        <w:autoSpaceDN w:val="0"/>
        <w:adjustRightInd w:val="0"/>
        <w:spacing w:before="240" w:after="120" w:line="240" w:lineRule="auto"/>
        <w:jc w:val="both"/>
        <w:rPr>
          <w:rFonts w:eastAsia="Times New Roman" w:cstheme="minorHAnsi"/>
          <w:color w:val="000000"/>
          <w:szCs w:val="24"/>
        </w:rPr>
      </w:pPr>
      <w:hyperlink r:id="rId15" w:history="1">
        <w:r w:rsidR="003176AE" w:rsidRPr="00205F35">
          <w:rPr>
            <w:rFonts w:eastAsia="Times New Roman" w:cstheme="minorHAnsi"/>
            <w:color w:val="0000FF"/>
            <w:szCs w:val="24"/>
            <w:u w:val="single"/>
          </w:rPr>
          <w:t>www.eaton.com/powerquality</w:t>
        </w:r>
      </w:hyperlink>
      <w:r w:rsidR="003176AE" w:rsidRPr="00205F35">
        <w:rPr>
          <w:rFonts w:eastAsia="Times New Roman" w:cstheme="minorHAnsi"/>
          <w:color w:val="000000"/>
          <w:szCs w:val="24"/>
        </w:rPr>
        <w:t xml:space="preserve"> </w:t>
      </w:r>
    </w:p>
    <w:p w14:paraId="72F56873" w14:textId="77777777" w:rsidR="003176AE" w:rsidRPr="00205F35" w:rsidRDefault="003176AE" w:rsidP="003176AE">
      <w:pPr>
        <w:rPr>
          <w:rFonts w:cstheme="minorHAnsi"/>
        </w:rPr>
      </w:pPr>
      <w:r w:rsidRPr="00205F35">
        <w:rPr>
          <w:rFonts w:cstheme="minorHAnsi"/>
          <w:szCs w:val="24"/>
        </w:rPr>
        <w:t>LEGAL NOTICE</w:t>
      </w:r>
    </w:p>
    <w:p w14:paraId="4BB4FE96" w14:textId="0DB96B9F" w:rsidR="003176AE" w:rsidRPr="00205F35" w:rsidRDefault="003176AE" w:rsidP="003176AE">
      <w:pPr>
        <w:rPr>
          <w:rFonts w:cstheme="minorHAnsi"/>
        </w:rPr>
      </w:pPr>
      <w:r w:rsidRPr="00205F35">
        <w:rPr>
          <w:rFonts w:cstheme="minorHAnsi"/>
        </w:rPr>
        <w:t>Copyright © 20</w:t>
      </w:r>
      <w:r w:rsidR="00742625" w:rsidRPr="00205F35">
        <w:rPr>
          <w:rFonts w:cstheme="minorHAnsi"/>
        </w:rPr>
        <w:t>20</w:t>
      </w:r>
      <w:r w:rsidRPr="00205F35">
        <w:rPr>
          <w:rFonts w:cstheme="minorHAnsi"/>
        </w:rPr>
        <w:t>.  Eaton. All rights reserved. The contents of this document constitute valuable proprietary and confidential property of Eaton Corporation and are provided subject to specific obligations of confidentiality set forth in one or more binding legal agreements. Any use of this material is limited strictly to the uses specifically authorized in the applicable license agreement(s) pursuant to which such material has been furnished. Any use or disclosure of all or any part of this material not specifically authorized in writing by Eaton Corporation is strictly prohibited.</w:t>
      </w:r>
    </w:p>
    <w:p w14:paraId="4DD63A95" w14:textId="77777777" w:rsidR="00620E82" w:rsidRPr="00205F35" w:rsidRDefault="00620E82" w:rsidP="00620E82">
      <w:pPr>
        <w:rPr>
          <w:rFonts w:cstheme="minorHAnsi"/>
        </w:rPr>
      </w:pPr>
    </w:p>
    <w:p w14:paraId="3B22E4F9" w14:textId="1BB45C37" w:rsidR="00620E82" w:rsidRPr="00205F35" w:rsidRDefault="00620E82" w:rsidP="00620E82">
      <w:pPr>
        <w:rPr>
          <w:rFonts w:cstheme="minorHAnsi"/>
        </w:rPr>
      </w:pPr>
    </w:p>
    <w:p w14:paraId="714262A0" w14:textId="35D67ECF" w:rsidR="003176AE" w:rsidRPr="00205F35" w:rsidRDefault="003176AE" w:rsidP="00620E82">
      <w:pPr>
        <w:rPr>
          <w:rFonts w:cstheme="minorHAnsi"/>
        </w:rPr>
      </w:pPr>
    </w:p>
    <w:p w14:paraId="00CBAE7C" w14:textId="0B14E495" w:rsidR="003176AE" w:rsidRPr="00205F35" w:rsidRDefault="003176AE" w:rsidP="00620E82">
      <w:pPr>
        <w:rPr>
          <w:rFonts w:cstheme="minorHAnsi"/>
        </w:rPr>
      </w:pPr>
    </w:p>
    <w:p w14:paraId="3B91CCB2" w14:textId="0A48EAB4" w:rsidR="003176AE" w:rsidRPr="00205F35" w:rsidRDefault="003176AE" w:rsidP="00620E82">
      <w:pPr>
        <w:rPr>
          <w:rFonts w:cstheme="minorHAnsi"/>
        </w:rPr>
      </w:pPr>
    </w:p>
    <w:p w14:paraId="2A60BE61" w14:textId="5BCE2AE7" w:rsidR="003176AE" w:rsidRPr="00205F35" w:rsidRDefault="003176AE" w:rsidP="00620E82">
      <w:pPr>
        <w:rPr>
          <w:rFonts w:cstheme="minorHAnsi"/>
        </w:rPr>
      </w:pPr>
    </w:p>
    <w:p w14:paraId="0F50B590" w14:textId="0C7A345F" w:rsidR="003176AE" w:rsidRPr="00205F35" w:rsidRDefault="003176AE" w:rsidP="00710504">
      <w:pPr>
        <w:rPr>
          <w:rFonts w:cstheme="minorHAnsi"/>
        </w:rPr>
      </w:pPr>
    </w:p>
    <w:p w14:paraId="4737E213" w14:textId="0EF2A1B5" w:rsidR="003176AE" w:rsidRPr="00205F35" w:rsidRDefault="003176AE" w:rsidP="00620E82">
      <w:pPr>
        <w:rPr>
          <w:rFonts w:cstheme="minorHAnsi"/>
        </w:rPr>
      </w:pPr>
    </w:p>
    <w:p w14:paraId="0D325088" w14:textId="32976AAE" w:rsidR="003176AE" w:rsidRPr="00205F35" w:rsidRDefault="003176AE" w:rsidP="00620E82">
      <w:pPr>
        <w:rPr>
          <w:rFonts w:cstheme="minorHAnsi"/>
        </w:rPr>
      </w:pPr>
    </w:p>
    <w:p w14:paraId="75E46CA6" w14:textId="4E4934BF" w:rsidR="003176AE" w:rsidRPr="00205F35" w:rsidRDefault="003176AE" w:rsidP="00620E82">
      <w:pPr>
        <w:rPr>
          <w:rFonts w:cstheme="minorHAnsi"/>
        </w:rPr>
      </w:pPr>
    </w:p>
    <w:p w14:paraId="69795A61" w14:textId="5E7A2C3E" w:rsidR="003176AE" w:rsidRPr="00205F35" w:rsidRDefault="003176AE" w:rsidP="00620E82">
      <w:pPr>
        <w:rPr>
          <w:rFonts w:cstheme="minorHAnsi"/>
        </w:rPr>
      </w:pPr>
    </w:p>
    <w:p w14:paraId="10001ECB" w14:textId="19FD77ED" w:rsidR="003176AE" w:rsidRPr="00205F35" w:rsidRDefault="003176AE" w:rsidP="00620E82">
      <w:pPr>
        <w:rPr>
          <w:rFonts w:cstheme="minorHAnsi"/>
        </w:rPr>
      </w:pPr>
    </w:p>
    <w:p w14:paraId="5920F4C1" w14:textId="77777777" w:rsidR="003176AE" w:rsidRPr="00205F35" w:rsidRDefault="003176AE" w:rsidP="00620E82">
      <w:pPr>
        <w:rPr>
          <w:rFonts w:cstheme="minorHAnsi"/>
        </w:rPr>
      </w:pPr>
    </w:p>
    <w:p w14:paraId="3D188A20" w14:textId="77777777" w:rsidR="00B169B7" w:rsidRPr="00205F35" w:rsidRDefault="00B169B7" w:rsidP="00B169B7">
      <w:pPr>
        <w:rPr>
          <w:rFonts w:cstheme="minorHAnsi"/>
          <w:b/>
          <w:color w:val="0080C0"/>
          <w:sz w:val="36"/>
          <w:szCs w:val="36"/>
        </w:rPr>
      </w:pPr>
      <w:r w:rsidRPr="00205F35">
        <w:rPr>
          <w:rFonts w:cstheme="minorHAnsi"/>
          <w:b/>
          <w:color w:val="0080C0"/>
          <w:sz w:val="36"/>
          <w:szCs w:val="36"/>
        </w:rPr>
        <w:t>Contact Eaton Support</w:t>
      </w:r>
    </w:p>
    <w:p w14:paraId="7177D03A" w14:textId="77777777" w:rsidR="00B169B7" w:rsidRPr="00205F35" w:rsidRDefault="00B169B7" w:rsidP="00B169B7">
      <w:pPr>
        <w:rPr>
          <w:rFonts w:cstheme="minorHAnsi"/>
        </w:rPr>
      </w:pPr>
      <w:r w:rsidRPr="00205F35">
        <w:rPr>
          <w:rFonts w:cstheme="minorHAnsi"/>
        </w:rPr>
        <w:t>For your convenience, Eaton provides support to assist you with questions on installation, operation and troubleshooting. Please contact us at:</w:t>
      </w:r>
    </w:p>
    <w:p w14:paraId="1C7C42C6" w14:textId="77777777" w:rsidR="00B169B7" w:rsidRPr="00205F35" w:rsidRDefault="00DB6D25" w:rsidP="00B169B7">
      <w:pPr>
        <w:rPr>
          <w:rFonts w:cstheme="minorHAnsi"/>
          <w:color w:val="0000FF"/>
          <w:u w:val="single"/>
        </w:rPr>
      </w:pPr>
      <w:hyperlink r:id="rId16" w:history="1">
        <w:r w:rsidR="00B169B7" w:rsidRPr="00205F35">
          <w:rPr>
            <w:rFonts w:cstheme="minorHAnsi"/>
            <w:color w:val="0000FF"/>
            <w:u w:val="single"/>
          </w:rPr>
          <w:t>softwareconnectivityts@eaton.com</w:t>
        </w:r>
      </w:hyperlink>
    </w:p>
    <w:p w14:paraId="661A6997" w14:textId="77777777" w:rsidR="00B169B7" w:rsidRPr="00205F35" w:rsidRDefault="00B169B7" w:rsidP="00B169B7">
      <w:pPr>
        <w:rPr>
          <w:rFonts w:cstheme="minorHAnsi"/>
        </w:rPr>
      </w:pPr>
      <w:r w:rsidRPr="00205F35">
        <w:rPr>
          <w:rFonts w:cstheme="minorHAnsi"/>
        </w:rPr>
        <w:t>800-356-5737 option 2, option 5, option 1</w:t>
      </w:r>
    </w:p>
    <w:p w14:paraId="3BF573A7" w14:textId="77777777" w:rsidR="001A7C15" w:rsidRPr="00205F35" w:rsidRDefault="001A7C15" w:rsidP="001A7C15">
      <w:pPr>
        <w:rPr>
          <w:rFonts w:cstheme="minorHAnsi"/>
        </w:rPr>
      </w:pPr>
    </w:p>
    <w:bookmarkStart w:id="1" w:name="_Toc58524360" w:displacedByCustomXml="next"/>
    <w:sdt>
      <w:sdtPr>
        <w:rPr>
          <w:rFonts w:cstheme="minorHAnsi"/>
          <w:b w:val="0"/>
          <w:bCs/>
          <w:color w:val="auto"/>
          <w:sz w:val="24"/>
          <w:szCs w:val="22"/>
        </w:rPr>
        <w:id w:val="-2129083998"/>
        <w:docPartObj>
          <w:docPartGallery w:val="Table of Contents"/>
          <w:docPartUnique/>
        </w:docPartObj>
      </w:sdtPr>
      <w:sdtEndPr>
        <w:rPr>
          <w:bCs w:val="0"/>
          <w:noProof/>
          <w:sz w:val="22"/>
        </w:rPr>
      </w:sdtEndPr>
      <w:sdtContent>
        <w:p w14:paraId="5262AAF4" w14:textId="6942BE52" w:rsidR="001A7C15" w:rsidRPr="00205F35" w:rsidRDefault="001A7C15" w:rsidP="00A7645F">
          <w:pPr>
            <w:pStyle w:val="Heading1"/>
            <w:numPr>
              <w:ilvl w:val="0"/>
              <w:numId w:val="0"/>
            </w:numPr>
            <w:ind w:left="576"/>
            <w:rPr>
              <w:rFonts w:cstheme="minorHAnsi"/>
            </w:rPr>
          </w:pPr>
          <w:r w:rsidRPr="00205F35">
            <w:rPr>
              <w:rFonts w:cstheme="minorHAnsi"/>
            </w:rPr>
            <w:t>Contents</w:t>
          </w:r>
          <w:bookmarkEnd w:id="1"/>
        </w:p>
        <w:p w14:paraId="1113FB01" w14:textId="58EF308F" w:rsidR="009256F4" w:rsidRPr="00205F35" w:rsidRDefault="001A7C15">
          <w:pPr>
            <w:pStyle w:val="TOC1"/>
            <w:tabs>
              <w:tab w:val="right" w:leader="dot" w:pos="9350"/>
            </w:tabs>
            <w:rPr>
              <w:rFonts w:cstheme="minorHAnsi"/>
              <w:noProof/>
              <w:lang w:eastAsia="zh-CN"/>
            </w:rPr>
          </w:pPr>
          <w:r w:rsidRPr="00205F35">
            <w:rPr>
              <w:rFonts w:cstheme="minorHAnsi"/>
            </w:rPr>
            <w:fldChar w:fldCharType="begin"/>
          </w:r>
          <w:r w:rsidRPr="00205F35">
            <w:rPr>
              <w:rFonts w:cstheme="minorHAnsi"/>
            </w:rPr>
            <w:instrText xml:space="preserve"> TOC \o "1-3" \h \z \u </w:instrText>
          </w:r>
          <w:r w:rsidRPr="00205F35">
            <w:rPr>
              <w:rFonts w:cstheme="minorHAnsi"/>
            </w:rPr>
            <w:fldChar w:fldCharType="separate"/>
          </w:r>
          <w:hyperlink w:anchor="_Toc58524360" w:history="1">
            <w:r w:rsidR="009256F4" w:rsidRPr="00205F35">
              <w:rPr>
                <w:rStyle w:val="Hyperlink"/>
                <w:rFonts w:cstheme="minorHAnsi"/>
                <w:noProof/>
              </w:rPr>
              <w:t>Contents</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_Toc58524360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3</w:t>
            </w:r>
            <w:r w:rsidR="009256F4" w:rsidRPr="00205F35">
              <w:rPr>
                <w:rFonts w:cstheme="minorHAnsi"/>
                <w:noProof/>
                <w:webHidden/>
              </w:rPr>
              <w:fldChar w:fldCharType="end"/>
            </w:r>
          </w:hyperlink>
        </w:p>
        <w:p w14:paraId="4691126E" w14:textId="648612B7" w:rsidR="009256F4" w:rsidRPr="00205F35" w:rsidRDefault="00DB6D25">
          <w:pPr>
            <w:pStyle w:val="TOC1"/>
            <w:tabs>
              <w:tab w:val="left" w:pos="480"/>
              <w:tab w:val="right" w:leader="dot" w:pos="9350"/>
            </w:tabs>
            <w:rPr>
              <w:rFonts w:cstheme="minorHAnsi"/>
              <w:noProof/>
              <w:lang w:eastAsia="zh-CN"/>
            </w:rPr>
          </w:pPr>
          <w:hyperlink w:anchor="_Toc58524361" w:history="1">
            <w:r w:rsidR="009256F4" w:rsidRPr="00205F35">
              <w:rPr>
                <w:rStyle w:val="Hyperlink"/>
                <w:rFonts w:cstheme="minorHAnsi"/>
                <w:noProof/>
              </w:rPr>
              <w:t>1.</w:t>
            </w:r>
            <w:r w:rsidR="009256F4" w:rsidRPr="00205F35">
              <w:rPr>
                <w:rFonts w:cstheme="minorHAnsi"/>
                <w:noProof/>
                <w:lang w:eastAsia="zh-CN"/>
              </w:rPr>
              <w:tab/>
            </w:r>
            <w:r w:rsidR="009256F4" w:rsidRPr="00205F35">
              <w:rPr>
                <w:rStyle w:val="Hyperlink"/>
                <w:rFonts w:cstheme="minorHAnsi"/>
                <w:noProof/>
              </w:rPr>
              <w:t>Overview</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_Toc58524361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4</w:t>
            </w:r>
            <w:r w:rsidR="009256F4" w:rsidRPr="00205F35">
              <w:rPr>
                <w:rFonts w:cstheme="minorHAnsi"/>
                <w:noProof/>
                <w:webHidden/>
              </w:rPr>
              <w:fldChar w:fldCharType="end"/>
            </w:r>
          </w:hyperlink>
        </w:p>
        <w:p w14:paraId="1616B676" w14:textId="7D15F497" w:rsidR="009256F4" w:rsidRPr="00205F35" w:rsidRDefault="00DB6D25" w:rsidP="00303EF4">
          <w:pPr>
            <w:pStyle w:val="TOC1"/>
            <w:tabs>
              <w:tab w:val="left" w:pos="480"/>
              <w:tab w:val="right" w:leader="dot" w:pos="9350"/>
            </w:tabs>
            <w:rPr>
              <w:rFonts w:cstheme="minorHAnsi"/>
              <w:noProof/>
            </w:rPr>
          </w:pPr>
          <w:hyperlink w:anchor="_Toc58524362" w:history="1">
            <w:r w:rsidR="009256F4" w:rsidRPr="00205F35">
              <w:rPr>
                <w:rStyle w:val="Hyperlink"/>
                <w:rFonts w:cstheme="minorHAnsi"/>
                <w:noProof/>
              </w:rPr>
              <w:t>2.</w:t>
            </w:r>
            <w:r w:rsidR="009256F4" w:rsidRPr="00205F35">
              <w:rPr>
                <w:rFonts w:cstheme="minorHAnsi"/>
                <w:noProof/>
                <w:lang w:eastAsia="zh-CN"/>
              </w:rPr>
              <w:tab/>
            </w:r>
            <w:r w:rsidR="00C11810" w:rsidRPr="00205F35">
              <w:rPr>
                <w:rFonts w:cstheme="minorHAnsi"/>
                <w:noProof/>
                <w:lang w:eastAsia="zh-CN"/>
              </w:rPr>
              <w:t>Requirement Summary</w:t>
            </w:r>
            <w:r w:rsidR="009256F4" w:rsidRPr="00205F35">
              <w:rPr>
                <w:rFonts w:cstheme="minorHAnsi"/>
                <w:noProof/>
                <w:webHidden/>
              </w:rPr>
              <w:tab/>
            </w:r>
            <w:r w:rsidR="009256F4" w:rsidRPr="00205F35">
              <w:rPr>
                <w:rFonts w:cstheme="minorHAnsi"/>
                <w:noProof/>
                <w:webHidden/>
              </w:rPr>
              <w:fldChar w:fldCharType="begin"/>
            </w:r>
            <w:r w:rsidR="009256F4" w:rsidRPr="00205F35">
              <w:rPr>
                <w:rFonts w:cstheme="minorHAnsi"/>
                <w:noProof/>
                <w:webHidden/>
              </w:rPr>
              <w:instrText xml:space="preserve"> PAGEREF _Toc58524362 \h </w:instrText>
            </w:r>
            <w:r w:rsidR="009256F4" w:rsidRPr="00205F35">
              <w:rPr>
                <w:rFonts w:cstheme="minorHAnsi"/>
                <w:noProof/>
                <w:webHidden/>
              </w:rPr>
            </w:r>
            <w:r w:rsidR="009256F4" w:rsidRPr="00205F35">
              <w:rPr>
                <w:rFonts w:cstheme="minorHAnsi"/>
                <w:noProof/>
                <w:webHidden/>
              </w:rPr>
              <w:fldChar w:fldCharType="separate"/>
            </w:r>
            <w:r w:rsidR="00A6696B" w:rsidRPr="00205F35">
              <w:rPr>
                <w:rFonts w:cstheme="minorHAnsi"/>
                <w:noProof/>
                <w:webHidden/>
              </w:rPr>
              <w:t>5</w:t>
            </w:r>
            <w:r w:rsidR="009256F4" w:rsidRPr="00205F35">
              <w:rPr>
                <w:rFonts w:cstheme="minorHAnsi"/>
                <w:noProof/>
                <w:webHidden/>
              </w:rPr>
              <w:fldChar w:fldCharType="end"/>
            </w:r>
          </w:hyperlink>
        </w:p>
        <w:p w14:paraId="03E99C3F" w14:textId="3D8C68FC" w:rsidR="00C11810" w:rsidRPr="00205F35" w:rsidRDefault="00DB6D2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3</w:t>
            </w:r>
            <w:r w:rsidR="00C11810" w:rsidRPr="00205F35">
              <w:rPr>
                <w:rStyle w:val="Hyperlink"/>
                <w:rFonts w:cstheme="minorHAnsi"/>
                <w:noProof/>
              </w:rPr>
              <w:t>.</w:t>
            </w:r>
            <w:r w:rsidR="00C11810" w:rsidRPr="00205F35">
              <w:rPr>
                <w:rFonts w:cstheme="minorHAnsi"/>
                <w:noProof/>
                <w:lang w:eastAsia="zh-CN"/>
              </w:rPr>
              <w:tab/>
              <w:t>Technical Requirements</w:t>
            </w:r>
            <w:r w:rsidR="00C11810" w:rsidRPr="00205F35">
              <w:rPr>
                <w:rFonts w:cstheme="minorHAnsi"/>
                <w:noProof/>
                <w:webHidden/>
              </w:rPr>
              <w:tab/>
            </w:r>
            <w:r w:rsidR="00AE3D05" w:rsidRPr="00205F35">
              <w:rPr>
                <w:rFonts w:cstheme="minorHAnsi"/>
                <w:noProof/>
                <w:webHidden/>
              </w:rPr>
              <w:t>6</w:t>
            </w:r>
          </w:hyperlink>
        </w:p>
        <w:p w14:paraId="341BCC05" w14:textId="1065A016" w:rsidR="00C11810" w:rsidRPr="00205F35" w:rsidRDefault="00DB6D2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4</w:t>
            </w:r>
            <w:r w:rsidR="00C11810" w:rsidRPr="00205F35">
              <w:rPr>
                <w:rStyle w:val="Hyperlink"/>
                <w:rFonts w:cstheme="minorHAnsi"/>
                <w:noProof/>
              </w:rPr>
              <w:t>.</w:t>
            </w:r>
            <w:r w:rsidR="00C11810" w:rsidRPr="00205F35">
              <w:rPr>
                <w:rFonts w:cstheme="minorHAnsi"/>
                <w:noProof/>
                <w:lang w:eastAsia="zh-CN"/>
              </w:rPr>
              <w:tab/>
            </w:r>
            <w:r w:rsidR="0062635A" w:rsidRPr="00205F35">
              <w:rPr>
                <w:rFonts w:cstheme="minorHAnsi"/>
                <w:noProof/>
                <w:lang w:eastAsia="zh-CN"/>
              </w:rPr>
              <w:t xml:space="preserve">Outline </w:t>
            </w:r>
            <w:r w:rsidR="00C11810" w:rsidRPr="00205F35">
              <w:rPr>
                <w:rFonts w:cstheme="minorHAnsi"/>
                <w:noProof/>
                <w:lang w:eastAsia="zh-CN"/>
              </w:rPr>
              <w:t>Design</w:t>
            </w:r>
            <w:r w:rsidR="00C11810" w:rsidRPr="00205F35">
              <w:rPr>
                <w:rFonts w:cstheme="minorHAnsi"/>
                <w:noProof/>
                <w:webHidden/>
              </w:rPr>
              <w:tab/>
            </w:r>
            <w:r w:rsidR="00AE3D05" w:rsidRPr="00205F35">
              <w:rPr>
                <w:rFonts w:cstheme="minorHAnsi"/>
                <w:noProof/>
                <w:webHidden/>
              </w:rPr>
              <w:t>7</w:t>
            </w:r>
          </w:hyperlink>
        </w:p>
        <w:p w14:paraId="296E98F6" w14:textId="154600B1" w:rsidR="00C11810" w:rsidRPr="00205F35" w:rsidRDefault="00DB6D2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5</w:t>
            </w:r>
            <w:r w:rsidR="00C11810" w:rsidRPr="00205F35">
              <w:rPr>
                <w:rStyle w:val="Hyperlink"/>
                <w:rFonts w:cstheme="minorHAnsi"/>
                <w:noProof/>
              </w:rPr>
              <w:t>.</w:t>
            </w:r>
            <w:r w:rsidR="00C11810" w:rsidRPr="00205F35">
              <w:rPr>
                <w:rFonts w:cstheme="minorHAnsi"/>
                <w:noProof/>
                <w:lang w:eastAsia="zh-CN"/>
              </w:rPr>
              <w:tab/>
              <w:t>UI Design</w:t>
            </w:r>
            <w:r w:rsidR="00C11810" w:rsidRPr="00205F35">
              <w:rPr>
                <w:rFonts w:cstheme="minorHAnsi"/>
                <w:noProof/>
                <w:webHidden/>
              </w:rPr>
              <w:tab/>
            </w:r>
            <w:r w:rsidR="00AE3D05" w:rsidRPr="00205F35">
              <w:rPr>
                <w:rFonts w:cstheme="minorHAnsi"/>
                <w:noProof/>
                <w:webHidden/>
              </w:rPr>
              <w:t>8</w:t>
            </w:r>
          </w:hyperlink>
        </w:p>
        <w:p w14:paraId="12EED13D" w14:textId="3076CF32" w:rsidR="00C11810" w:rsidRPr="00205F35" w:rsidRDefault="00DB6D2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6</w:t>
            </w:r>
            <w:r w:rsidR="00C11810" w:rsidRPr="00205F35">
              <w:rPr>
                <w:rStyle w:val="Hyperlink"/>
                <w:rFonts w:cstheme="minorHAnsi"/>
                <w:noProof/>
              </w:rPr>
              <w:t>.</w:t>
            </w:r>
            <w:r w:rsidR="00C11810" w:rsidRPr="00205F35">
              <w:rPr>
                <w:rFonts w:cstheme="minorHAnsi"/>
                <w:noProof/>
                <w:lang w:eastAsia="zh-CN"/>
              </w:rPr>
              <w:tab/>
              <w:t>Use Cases</w:t>
            </w:r>
            <w:r w:rsidR="00C11810" w:rsidRPr="00205F35">
              <w:rPr>
                <w:rFonts w:cstheme="minorHAnsi"/>
                <w:noProof/>
                <w:webHidden/>
              </w:rPr>
              <w:tab/>
            </w:r>
            <w:r w:rsidR="00AE3D05" w:rsidRPr="00205F35">
              <w:rPr>
                <w:rFonts w:cstheme="minorHAnsi"/>
                <w:noProof/>
                <w:webHidden/>
              </w:rPr>
              <w:t>9</w:t>
            </w:r>
          </w:hyperlink>
        </w:p>
        <w:p w14:paraId="4E553566" w14:textId="14F63974" w:rsidR="00C11810" w:rsidRPr="00205F35" w:rsidRDefault="00DB6D25" w:rsidP="00C11810">
          <w:pPr>
            <w:pStyle w:val="TOC1"/>
            <w:tabs>
              <w:tab w:val="left" w:pos="480"/>
              <w:tab w:val="right" w:leader="dot" w:pos="9350"/>
            </w:tabs>
            <w:rPr>
              <w:rFonts w:cstheme="minorHAnsi"/>
              <w:noProof/>
            </w:rPr>
          </w:pPr>
          <w:hyperlink w:anchor="_Toc58524362" w:history="1">
            <w:r w:rsidR="00C11810" w:rsidRPr="00205F35">
              <w:rPr>
                <w:rStyle w:val="Hyperlink"/>
                <w:rFonts w:cstheme="minorHAnsi"/>
                <w:noProof/>
                <w:lang w:eastAsia="zh-CN"/>
              </w:rPr>
              <w:t>7</w:t>
            </w:r>
            <w:r w:rsidR="00C11810" w:rsidRPr="00205F35">
              <w:rPr>
                <w:rStyle w:val="Hyperlink"/>
                <w:rFonts w:cstheme="minorHAnsi"/>
                <w:noProof/>
              </w:rPr>
              <w:t>.</w:t>
            </w:r>
            <w:r w:rsidR="00C11810" w:rsidRPr="00205F35">
              <w:rPr>
                <w:rFonts w:cstheme="minorHAnsi"/>
                <w:noProof/>
                <w:lang w:eastAsia="zh-CN"/>
              </w:rPr>
              <w:tab/>
              <w:t>Implementation Notes</w:t>
            </w:r>
            <w:r w:rsidR="00C11810" w:rsidRPr="00205F35">
              <w:rPr>
                <w:rFonts w:cstheme="minorHAnsi"/>
                <w:noProof/>
                <w:webHidden/>
              </w:rPr>
              <w:tab/>
            </w:r>
            <w:r w:rsidR="00505962" w:rsidRPr="00205F35">
              <w:rPr>
                <w:rFonts w:cstheme="minorHAnsi"/>
                <w:noProof/>
                <w:webHidden/>
              </w:rPr>
              <w:t>10</w:t>
            </w:r>
          </w:hyperlink>
        </w:p>
        <w:p w14:paraId="2E4531F3" w14:textId="00627C14" w:rsidR="001A7C15" w:rsidRPr="00205F35" w:rsidRDefault="001A7C15">
          <w:pPr>
            <w:rPr>
              <w:rFonts w:cstheme="minorHAnsi"/>
            </w:rPr>
          </w:pPr>
          <w:r w:rsidRPr="00205F35">
            <w:rPr>
              <w:rFonts w:cstheme="minorHAnsi"/>
              <w:b/>
              <w:bCs/>
              <w:noProof/>
            </w:rPr>
            <w:fldChar w:fldCharType="end"/>
          </w:r>
        </w:p>
      </w:sdtContent>
    </w:sdt>
    <w:p w14:paraId="72EAB515" w14:textId="3598A4C2" w:rsidR="001A7C15" w:rsidRPr="00205F35" w:rsidRDefault="001A7C15" w:rsidP="001A7C15">
      <w:pPr>
        <w:rPr>
          <w:rFonts w:cstheme="minorHAnsi"/>
        </w:rPr>
      </w:pPr>
    </w:p>
    <w:p w14:paraId="0DB31DE1" w14:textId="05C5D0FD" w:rsidR="001A7C15" w:rsidRPr="00205F35" w:rsidRDefault="001A7C15">
      <w:pPr>
        <w:rPr>
          <w:rFonts w:cstheme="minorHAnsi"/>
        </w:rPr>
      </w:pPr>
      <w:r w:rsidRPr="00205F35">
        <w:rPr>
          <w:rFonts w:cstheme="minorHAnsi"/>
        </w:rPr>
        <w:br w:type="page"/>
      </w:r>
    </w:p>
    <w:p w14:paraId="4F196504" w14:textId="77777777" w:rsidR="00573B47" w:rsidRPr="00205F35" w:rsidRDefault="00573B47" w:rsidP="00573B47">
      <w:pPr>
        <w:pStyle w:val="Heading1"/>
        <w:keepNext/>
        <w:keepLines/>
        <w:pageBreakBefore w:val="0"/>
        <w:numPr>
          <w:ilvl w:val="0"/>
          <w:numId w:val="28"/>
        </w:numPr>
        <w:spacing w:after="0"/>
        <w:ind w:left="360"/>
        <w:contextualSpacing w:val="0"/>
        <w:rPr>
          <w:rFonts w:cstheme="minorHAnsi"/>
        </w:rPr>
      </w:pPr>
      <w:bookmarkStart w:id="2" w:name="_Toc58430074"/>
      <w:bookmarkStart w:id="3" w:name="_Toc58524361"/>
      <w:bookmarkStart w:id="4" w:name="_Hlk33102563"/>
      <w:r w:rsidRPr="00205F35">
        <w:rPr>
          <w:rFonts w:cstheme="minorHAnsi"/>
        </w:rPr>
        <w:lastRenderedPageBreak/>
        <w:t>Overview</w:t>
      </w:r>
      <w:bookmarkEnd w:id="2"/>
      <w:bookmarkEnd w:id="3"/>
    </w:p>
    <w:p w14:paraId="0FB23983" w14:textId="0BEA821D" w:rsidR="00F5746C" w:rsidRPr="00205F35" w:rsidRDefault="001F2F73" w:rsidP="00573B47">
      <w:pPr>
        <w:tabs>
          <w:tab w:val="left" w:pos="2160"/>
        </w:tabs>
        <w:rPr>
          <w:rFonts w:cstheme="minorHAnsi"/>
        </w:rPr>
      </w:pPr>
      <w:r w:rsidRPr="00205F35">
        <w:rPr>
          <w:rFonts w:cstheme="minorHAnsi"/>
        </w:rPr>
        <w:t>For new feature requirements, the product team needs to evaluate and review it first. Next teams need to understand the requirement, then estimate the efforts for Design and Implementation.</w:t>
      </w:r>
    </w:p>
    <w:p w14:paraId="25D2C8CC" w14:textId="3262B478" w:rsidR="00573B47" w:rsidRPr="00205F35" w:rsidRDefault="00573B47" w:rsidP="00573B47">
      <w:pPr>
        <w:tabs>
          <w:tab w:val="left" w:pos="2160"/>
        </w:tabs>
        <w:rPr>
          <w:rFonts w:cstheme="minorHAnsi"/>
        </w:rPr>
      </w:pPr>
      <w:r w:rsidRPr="00205F35">
        <w:rPr>
          <w:rFonts w:cstheme="minorHAnsi"/>
        </w:rPr>
        <w:br w:type="page"/>
      </w:r>
    </w:p>
    <w:p w14:paraId="226DF8AD" w14:textId="7D3B67DB" w:rsidR="00573B47" w:rsidRDefault="00C11810" w:rsidP="00573B47">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lastRenderedPageBreak/>
        <w:t>Requirement Summary</w:t>
      </w:r>
    </w:p>
    <w:p w14:paraId="6B0C3651" w14:textId="5F5653BA" w:rsidR="00C62922" w:rsidRPr="00DA4730" w:rsidRDefault="00C62922" w:rsidP="00C62922">
      <w:pPr>
        <w:rPr>
          <w:rFonts w:cstheme="minorHAnsi"/>
          <w:bCs/>
        </w:rPr>
      </w:pPr>
      <w:r w:rsidRPr="00DA4730">
        <w:rPr>
          <w:rFonts w:cstheme="minorHAnsi"/>
          <w:bCs/>
          <w:lang w:val="sv-SE" w:eastAsia="zh-CN"/>
        </w:rPr>
        <w:t>Support customer specify the number of circuits on Electrical Panel.</w:t>
      </w:r>
    </w:p>
    <w:bookmarkEnd w:id="4"/>
    <w:p w14:paraId="2FF93884" w14:textId="77777777" w:rsidR="00DF0CDD" w:rsidRPr="00DF0CDD" w:rsidRDefault="00DF0CDD" w:rsidP="00DF0CDD">
      <w:pPr>
        <w:pStyle w:val="ListParagraph"/>
        <w:spacing w:line="252" w:lineRule="auto"/>
        <w:ind w:left="0"/>
        <w:rPr>
          <w:rFonts w:cstheme="minorHAnsi"/>
          <w:color w:val="0070C0"/>
          <w:lang w:eastAsia="zh-CN"/>
        </w:rPr>
      </w:pPr>
      <w:r w:rsidRPr="00DF0CDD">
        <w:rPr>
          <w:rFonts w:cstheme="minorHAnsi"/>
          <w:color w:val="0070C0"/>
          <w:highlight w:val="yellow"/>
          <w:lang w:eastAsia="zh-CN"/>
        </w:rPr>
        <w:t>[Azbil] Need to add the 48 Circuit panel and show the data on the Dashboard.</w:t>
      </w:r>
    </w:p>
    <w:p w14:paraId="06F9DC0D" w14:textId="77777777" w:rsidR="00DF0CDD" w:rsidRPr="00DF0CDD" w:rsidRDefault="00DF0CDD" w:rsidP="00DF0CDD">
      <w:pPr>
        <w:pStyle w:val="ListParagraph"/>
        <w:spacing w:line="252" w:lineRule="auto"/>
        <w:ind w:left="0"/>
        <w:rPr>
          <w:rFonts w:cstheme="minorHAnsi"/>
          <w:lang w:eastAsia="zh-CN"/>
        </w:rPr>
      </w:pPr>
    </w:p>
    <w:p w14:paraId="3A7B85C3" w14:textId="77777777" w:rsidR="00DF0CDD" w:rsidRPr="00DF0CDD" w:rsidRDefault="00DF0CDD" w:rsidP="00DF0CDD">
      <w:pPr>
        <w:pStyle w:val="ListParagraph"/>
        <w:spacing w:line="252" w:lineRule="auto"/>
        <w:ind w:left="0"/>
        <w:rPr>
          <w:rFonts w:cstheme="minorHAnsi"/>
          <w:color w:val="0070C0"/>
          <w:lang w:eastAsia="zh-CN"/>
        </w:rPr>
      </w:pPr>
      <w:r w:rsidRPr="00DF0CDD">
        <w:rPr>
          <w:rFonts w:cstheme="minorHAnsi"/>
          <w:color w:val="0070C0"/>
          <w:highlight w:val="yellow"/>
          <w:lang w:eastAsia="zh-CN"/>
        </w:rPr>
        <w:t>[Databank][UBE-646-48444] Support 84 circuits panel.</w:t>
      </w:r>
    </w:p>
    <w:p w14:paraId="2FC755AB" w14:textId="58262E30" w:rsidR="00DF0CDD" w:rsidRPr="00DF0CDD" w:rsidRDefault="00DF0CDD" w:rsidP="00DF0CDD">
      <w:pPr>
        <w:pStyle w:val="ListParagraph"/>
        <w:spacing w:line="252" w:lineRule="auto"/>
        <w:ind w:left="0"/>
        <w:rPr>
          <w:rFonts w:cstheme="minorHAnsi"/>
          <w:lang w:eastAsia="zh-CN"/>
        </w:rPr>
      </w:pPr>
      <w:r w:rsidRPr="00DF0CDD">
        <w:rPr>
          <w:rFonts w:cstheme="minorHAnsi"/>
          <w:lang w:eastAsia="zh-CN"/>
        </w:rPr>
        <w:t>The circuit panel configuration is incorrect. The PDU supports an 84 panel  breaker</w:t>
      </w:r>
      <w:r w:rsidR="009B1F4E">
        <w:rPr>
          <w:rFonts w:cstheme="minorHAnsi"/>
          <w:lang w:eastAsia="zh-CN"/>
        </w:rPr>
        <w:t>s</w:t>
      </w:r>
      <w:r w:rsidRPr="00DF0CDD">
        <w:rPr>
          <w:rFonts w:cstheme="minorHAnsi"/>
          <w:lang w:eastAsia="zh-CN"/>
        </w:rPr>
        <w:t>, I need this PDU configured to support a 84 circuit panel, 42 on the   left side (odd), 42 on the rights side (even).</w:t>
      </w:r>
    </w:p>
    <w:p w14:paraId="0D2E5412" w14:textId="77777777" w:rsidR="00DF0CDD" w:rsidRPr="00DF0CDD" w:rsidRDefault="00DF0CDD" w:rsidP="00DF0CDD">
      <w:pPr>
        <w:pStyle w:val="ListParagraph"/>
        <w:spacing w:line="252" w:lineRule="auto"/>
        <w:rPr>
          <w:rFonts w:cstheme="minorHAnsi"/>
          <w:lang w:eastAsia="zh-CN"/>
        </w:rPr>
      </w:pPr>
    </w:p>
    <w:p w14:paraId="514C045D" w14:textId="489502F5" w:rsidR="00B2233B" w:rsidRDefault="00DF0CDD" w:rsidP="00DF0CDD">
      <w:pPr>
        <w:pStyle w:val="ListParagraph"/>
        <w:spacing w:line="252" w:lineRule="auto"/>
        <w:ind w:left="0"/>
        <w:rPr>
          <w:rFonts w:cstheme="minorHAnsi"/>
          <w:color w:val="0070C0"/>
          <w:lang w:eastAsia="zh-CN"/>
        </w:rPr>
      </w:pPr>
      <w:r w:rsidRPr="00DF0CDD">
        <w:rPr>
          <w:rFonts w:cstheme="minorHAnsi"/>
          <w:color w:val="0070C0"/>
          <w:highlight w:val="yellow"/>
          <w:lang w:eastAsia="zh-CN"/>
        </w:rPr>
        <w:t>[BNPP][#PCR-374-49065]</w:t>
      </w:r>
      <w:r w:rsidR="009B1F4E">
        <w:rPr>
          <w:rFonts w:cstheme="minorHAnsi"/>
          <w:color w:val="0070C0"/>
          <w:highlight w:val="yellow"/>
          <w:lang w:eastAsia="zh-CN"/>
        </w:rPr>
        <w:t xml:space="preserve"> </w:t>
      </w:r>
      <w:r w:rsidRPr="00DF0CDD">
        <w:rPr>
          <w:rFonts w:cstheme="minorHAnsi"/>
          <w:color w:val="0070C0"/>
          <w:highlight w:val="yellow"/>
          <w:lang w:eastAsia="zh-CN"/>
        </w:rPr>
        <w:t>Circuits number in a panel.</w:t>
      </w:r>
    </w:p>
    <w:p w14:paraId="4E2B98B8" w14:textId="6FF19944" w:rsidR="00DF0CDD" w:rsidRDefault="00DF0CDD" w:rsidP="00DF0CDD">
      <w:r>
        <w:t>The number of circuits in a panel is not always inherited from the model in the real life. For instance, for custom panel like BUSBAR, the number of circuits is related to the size of room where it’s installed.</w:t>
      </w:r>
    </w:p>
    <w:p w14:paraId="798EA7FA" w14:textId="77777777" w:rsidR="00DF0CDD" w:rsidRDefault="00DF0CDD" w:rsidP="00DF0CDD">
      <w:r>
        <w:t>In fact, this number is approximatively the number of racks that you can install in a row. And this number depends on the room dimensions and the racks width.</w:t>
      </w:r>
    </w:p>
    <w:p w14:paraId="70CF198E" w14:textId="77777777" w:rsidR="00DF0CDD" w:rsidRDefault="00DF0CDD" w:rsidP="00DF0CDD">
      <w:r>
        <w:t>For instance:</w:t>
      </w:r>
    </w:p>
    <w:p w14:paraId="27FFB3C2" w14:textId="0443B00E" w:rsidR="00DF0CDD" w:rsidRDefault="00DA4730" w:rsidP="00DF0CDD">
      <w:r>
        <w:rPr>
          <w:rFonts w:hint="eastAsia"/>
          <w:lang w:eastAsia="zh-CN"/>
        </w:rPr>
        <w:t>I</w:t>
      </w:r>
      <w:r w:rsidR="00DF0CDD">
        <w:t>n ME11</w:t>
      </w:r>
      <w:r>
        <w:t>,</w:t>
      </w:r>
      <w:r w:rsidR="00DF0CDD">
        <w:t xml:space="preserve"> ME12</w:t>
      </w:r>
      <w:r>
        <w:t xml:space="preserve">, </w:t>
      </w:r>
      <w:r w:rsidR="00DF0CDD">
        <w:t>BN11</w:t>
      </w:r>
      <w:r>
        <w:t>,</w:t>
      </w:r>
      <w:r w:rsidR="00DF0CDD">
        <w:t xml:space="preserve"> BS11 we need 276 circuits / panel. (92 tri or 276 single phase)</w:t>
      </w:r>
      <w:r>
        <w:rPr>
          <w:lang w:eastAsia="zh-CN"/>
        </w:rPr>
        <w:t xml:space="preserve">; </w:t>
      </w:r>
      <w:r w:rsidR="00DF0CDD">
        <w:t>In M3</w:t>
      </w:r>
      <w:r>
        <w:t>,</w:t>
      </w:r>
      <w:r w:rsidR="00DF0CDD">
        <w:t xml:space="preserve"> M4</w:t>
      </w:r>
      <w:r>
        <w:t>,</w:t>
      </w:r>
      <w:r w:rsidR="00DF0CDD">
        <w:t xml:space="preserve"> M5</w:t>
      </w:r>
      <w:r>
        <w:t>,</w:t>
      </w:r>
      <w:r w:rsidR="00DF0CDD">
        <w:t xml:space="preserve"> M6 we need 96 circuits / panel</w:t>
      </w:r>
      <w:r>
        <w:t xml:space="preserve"> </w:t>
      </w:r>
      <w:r w:rsidR="00DF0CDD">
        <w:t>(32 tri or 96 single phase) and other panels with 48 circuits (16 tri or 48 single phase)</w:t>
      </w:r>
    </w:p>
    <w:p w14:paraId="6BBF7932" w14:textId="45D1C4E5" w:rsidR="00DF0CDD" w:rsidRDefault="00DF0CDD" w:rsidP="00DF0CDD">
      <w:r>
        <w:t>I have to investigate to know how it’s implemented in other room we manage.</w:t>
      </w:r>
      <w:r w:rsidR="004B433A">
        <w:rPr>
          <w:rFonts w:hint="eastAsia"/>
          <w:lang w:eastAsia="zh-CN"/>
        </w:rPr>
        <w:t xml:space="preserve"> </w:t>
      </w:r>
      <w:r>
        <w:t>And we don’t know what could happen when opening a new room.</w:t>
      </w:r>
    </w:p>
    <w:p w14:paraId="573E73D4" w14:textId="53BEEC54" w:rsidR="00DF0CDD" w:rsidRPr="00DF0CDD" w:rsidRDefault="00DB6D25" w:rsidP="00DF0CDD">
      <w:pPr>
        <w:pStyle w:val="ListParagraph"/>
        <w:spacing w:line="252" w:lineRule="auto"/>
        <w:ind w:left="0"/>
        <w:rPr>
          <w:rFonts w:cstheme="minorHAnsi"/>
          <w:lang w:eastAsia="zh-CN"/>
        </w:rPr>
      </w:pPr>
      <w:hyperlink r:id="rId17" w:history="1">
        <w:r w:rsidR="00DF0CDD" w:rsidRPr="00DF0CDD">
          <w:rPr>
            <w:rStyle w:val="Hyperlink"/>
            <w:rFonts w:cstheme="minorHAnsi"/>
            <w:lang w:eastAsia="zh-CN"/>
          </w:rPr>
          <w:t>VDCX/000-Projects/VDC 6.5.1/Attached Files/Circuits number in a panel - v2.docx</w:t>
        </w:r>
      </w:hyperlink>
    </w:p>
    <w:p w14:paraId="1C9E8940" w14:textId="0904295B" w:rsidR="00C11810" w:rsidRPr="00205F35" w:rsidRDefault="00C11810" w:rsidP="00B2233B">
      <w:pPr>
        <w:pStyle w:val="ListParagraph"/>
        <w:spacing w:line="252" w:lineRule="auto"/>
        <w:ind w:left="0"/>
        <w:rPr>
          <w:rFonts w:cstheme="minorHAnsi"/>
          <w:lang w:eastAsia="zh-CN"/>
        </w:rPr>
      </w:pPr>
    </w:p>
    <w:p w14:paraId="7FB33802" w14:textId="3DD07205" w:rsidR="00C11810" w:rsidRPr="00205F35" w:rsidRDefault="00C11810"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Existing Feature:</w:t>
      </w:r>
    </w:p>
    <w:p w14:paraId="0EF819E0" w14:textId="66BC9205" w:rsidR="00CA2FA6" w:rsidRDefault="00CA2FA6" w:rsidP="00CA2FA6">
      <w:pPr>
        <w:pStyle w:val="ListParagraph"/>
        <w:numPr>
          <w:ilvl w:val="0"/>
          <w:numId w:val="33"/>
        </w:numPr>
        <w:spacing w:line="252" w:lineRule="auto"/>
        <w:rPr>
          <w:rStyle w:val="Strong"/>
          <w:rFonts w:cstheme="minorHAnsi"/>
          <w:b w:val="0"/>
          <w:bCs w:val="0"/>
          <w:color w:val="172B4D"/>
          <w:sz w:val="21"/>
          <w:szCs w:val="21"/>
          <w:shd w:val="clear" w:color="auto" w:fill="FFFFFF"/>
          <w:lang w:eastAsia="zh-CN"/>
        </w:rPr>
      </w:pPr>
      <w:r>
        <w:rPr>
          <w:rStyle w:val="Strong"/>
          <w:rFonts w:cstheme="minorHAnsi"/>
          <w:b w:val="0"/>
          <w:bCs w:val="0"/>
          <w:color w:val="172B4D"/>
          <w:sz w:val="21"/>
          <w:szCs w:val="21"/>
          <w:shd w:val="clear" w:color="auto" w:fill="FFFFFF"/>
          <w:lang w:eastAsia="zh-CN"/>
        </w:rPr>
        <w:t>PDU details page</w:t>
      </w:r>
    </w:p>
    <w:p w14:paraId="6B3AB317" w14:textId="17C49938" w:rsidR="00CA2FA6" w:rsidRDefault="00CA2FA6"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C</w:t>
      </w:r>
      <w:r>
        <w:rPr>
          <w:rStyle w:val="Strong"/>
          <w:rFonts w:cstheme="minorHAnsi"/>
          <w:b w:val="0"/>
          <w:bCs w:val="0"/>
          <w:color w:val="172B4D"/>
          <w:sz w:val="21"/>
          <w:szCs w:val="21"/>
          <w:shd w:val="clear" w:color="auto" w:fill="FFFFFF"/>
          <w:lang w:eastAsia="zh-CN"/>
        </w:rPr>
        <w:t xml:space="preserve">reate </w:t>
      </w:r>
      <w:r>
        <w:rPr>
          <w:rStyle w:val="Strong"/>
          <w:rFonts w:cstheme="minorHAnsi" w:hint="eastAsia"/>
          <w:b w:val="0"/>
          <w:bCs w:val="0"/>
          <w:color w:val="172B4D"/>
          <w:sz w:val="21"/>
          <w:szCs w:val="21"/>
          <w:shd w:val="clear" w:color="auto" w:fill="FFFFFF"/>
          <w:lang w:eastAsia="zh-CN"/>
        </w:rPr>
        <w:t>e</w:t>
      </w:r>
      <w:r>
        <w:rPr>
          <w:rStyle w:val="Strong"/>
          <w:rFonts w:cstheme="minorHAnsi"/>
          <w:b w:val="0"/>
          <w:bCs w:val="0"/>
          <w:color w:val="172B4D"/>
          <w:sz w:val="21"/>
          <w:szCs w:val="21"/>
          <w:shd w:val="clear" w:color="auto" w:fill="FFFFFF"/>
          <w:lang w:eastAsia="zh-CN"/>
        </w:rPr>
        <w:t>lectrical panel</w:t>
      </w:r>
      <w:r w:rsidR="0008456C">
        <w:rPr>
          <w:rStyle w:val="Strong"/>
          <w:rFonts w:cstheme="minorHAnsi" w:hint="eastAsia"/>
          <w:b w:val="0"/>
          <w:bCs w:val="0"/>
          <w:color w:val="172B4D"/>
          <w:sz w:val="21"/>
          <w:szCs w:val="21"/>
          <w:shd w:val="clear" w:color="auto" w:fill="FFFFFF"/>
          <w:lang w:eastAsia="zh-CN"/>
        </w:rPr>
        <w:t>/Bulk</w:t>
      </w:r>
      <w:r w:rsidR="0008456C">
        <w:rPr>
          <w:rStyle w:val="Strong"/>
          <w:rFonts w:cstheme="minorHAnsi"/>
          <w:b w:val="0"/>
          <w:bCs w:val="0"/>
          <w:color w:val="172B4D"/>
          <w:sz w:val="21"/>
          <w:szCs w:val="21"/>
          <w:shd w:val="clear" w:color="auto" w:fill="FFFFFF"/>
          <w:lang w:eastAsia="zh-CN"/>
        </w:rPr>
        <w:t xml:space="preserve"> </w:t>
      </w:r>
      <w:r w:rsidR="0008456C">
        <w:rPr>
          <w:rStyle w:val="Strong"/>
          <w:rFonts w:cstheme="minorHAnsi" w:hint="eastAsia"/>
          <w:b w:val="0"/>
          <w:bCs w:val="0"/>
          <w:color w:val="172B4D"/>
          <w:sz w:val="21"/>
          <w:szCs w:val="21"/>
          <w:shd w:val="clear" w:color="auto" w:fill="FFFFFF"/>
          <w:lang w:eastAsia="zh-CN"/>
        </w:rPr>
        <w:t>Creation</w:t>
      </w:r>
    </w:p>
    <w:p w14:paraId="529AEED9" w14:textId="13294473" w:rsidR="00D9290C" w:rsidRDefault="00D9290C" w:rsidP="00D9290C">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Clone</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e</w:t>
      </w:r>
      <w:r>
        <w:rPr>
          <w:rStyle w:val="Strong"/>
          <w:rFonts w:cstheme="minorHAnsi"/>
          <w:b w:val="0"/>
          <w:bCs w:val="0"/>
          <w:color w:val="172B4D"/>
          <w:sz w:val="21"/>
          <w:szCs w:val="21"/>
          <w:shd w:val="clear" w:color="auto" w:fill="FFFFFF"/>
          <w:lang w:eastAsia="zh-CN"/>
        </w:rPr>
        <w:t xml:space="preserve">lectrical </w:t>
      </w:r>
      <w:r w:rsidR="00921C86">
        <w:rPr>
          <w:rStyle w:val="Strong"/>
          <w:rFonts w:cstheme="minorHAnsi"/>
          <w:b w:val="0"/>
          <w:bCs w:val="0"/>
          <w:color w:val="172B4D"/>
          <w:sz w:val="21"/>
          <w:szCs w:val="21"/>
          <w:shd w:val="clear" w:color="auto" w:fill="FFFFFF"/>
          <w:lang w:eastAsia="zh-CN"/>
        </w:rPr>
        <w:t>panel</w:t>
      </w:r>
      <w:r w:rsidR="0008456C">
        <w:rPr>
          <w:rStyle w:val="Strong"/>
          <w:rFonts w:cstheme="minorHAnsi"/>
          <w:b w:val="0"/>
          <w:bCs w:val="0"/>
          <w:color w:val="172B4D"/>
          <w:sz w:val="21"/>
          <w:szCs w:val="21"/>
          <w:shd w:val="clear" w:color="auto" w:fill="FFFFFF"/>
          <w:lang w:eastAsia="zh-CN"/>
        </w:rPr>
        <w:t xml:space="preserve"> </w:t>
      </w:r>
      <w:r w:rsidR="0008456C">
        <w:rPr>
          <w:rStyle w:val="Strong"/>
          <w:rFonts w:cstheme="minorHAnsi" w:hint="eastAsia"/>
          <w:b w:val="0"/>
          <w:bCs w:val="0"/>
          <w:color w:val="172B4D"/>
          <w:sz w:val="21"/>
          <w:szCs w:val="21"/>
          <w:shd w:val="clear" w:color="auto" w:fill="FFFFFF"/>
          <w:lang w:eastAsia="zh-CN"/>
        </w:rPr>
        <w:t>(</w:t>
      </w:r>
      <w:r w:rsidR="0008456C">
        <w:rPr>
          <w:rStyle w:val="Strong"/>
          <w:rFonts w:cstheme="minorHAnsi"/>
          <w:b w:val="0"/>
          <w:bCs w:val="0"/>
          <w:color w:val="172B4D"/>
          <w:sz w:val="21"/>
          <w:szCs w:val="21"/>
          <w:shd w:val="clear" w:color="auto" w:fill="FFFFFF"/>
          <w:lang w:eastAsia="zh-CN"/>
        </w:rPr>
        <w:t>with breakers)</w:t>
      </w:r>
    </w:p>
    <w:p w14:paraId="07BC01BA" w14:textId="35B662EE" w:rsidR="00D9290C" w:rsidRDefault="00D9290C"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Modify</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e</w:t>
      </w:r>
      <w:r>
        <w:rPr>
          <w:rStyle w:val="Strong"/>
          <w:rFonts w:cstheme="minorHAnsi"/>
          <w:b w:val="0"/>
          <w:bCs w:val="0"/>
          <w:color w:val="172B4D"/>
          <w:sz w:val="21"/>
          <w:szCs w:val="21"/>
          <w:shd w:val="clear" w:color="auto" w:fill="FFFFFF"/>
          <w:lang w:eastAsia="zh-CN"/>
        </w:rPr>
        <w:t xml:space="preserve">lectrical </w:t>
      </w:r>
      <w:r w:rsidR="00921C86">
        <w:rPr>
          <w:rStyle w:val="Strong"/>
          <w:rFonts w:cstheme="minorHAnsi"/>
          <w:b w:val="0"/>
          <w:bCs w:val="0"/>
          <w:color w:val="172B4D"/>
          <w:sz w:val="21"/>
          <w:szCs w:val="21"/>
          <w:shd w:val="clear" w:color="auto" w:fill="FFFFFF"/>
          <w:lang w:eastAsia="zh-CN"/>
        </w:rPr>
        <w:t>panel</w:t>
      </w:r>
    </w:p>
    <w:p w14:paraId="02B6EE10" w14:textId="1CD52491" w:rsidR="00921C86" w:rsidRDefault="00921C86" w:rsidP="00921C8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Delete</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e</w:t>
      </w:r>
      <w:r>
        <w:rPr>
          <w:rStyle w:val="Strong"/>
          <w:rFonts w:cstheme="minorHAnsi"/>
          <w:b w:val="0"/>
          <w:bCs w:val="0"/>
          <w:color w:val="172B4D"/>
          <w:sz w:val="21"/>
          <w:szCs w:val="21"/>
          <w:shd w:val="clear" w:color="auto" w:fill="FFFFFF"/>
          <w:lang w:eastAsia="zh-CN"/>
        </w:rPr>
        <w:t>lectrical panel</w:t>
      </w:r>
    </w:p>
    <w:p w14:paraId="6AA70865" w14:textId="1E1805A0" w:rsidR="00921C86" w:rsidRDefault="00921C86"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Monitor</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e</w:t>
      </w:r>
      <w:r>
        <w:rPr>
          <w:rStyle w:val="Strong"/>
          <w:rFonts w:cstheme="minorHAnsi"/>
          <w:b w:val="0"/>
          <w:bCs w:val="0"/>
          <w:color w:val="172B4D"/>
          <w:sz w:val="21"/>
          <w:szCs w:val="21"/>
          <w:shd w:val="clear" w:color="auto" w:fill="FFFFFF"/>
          <w:lang w:eastAsia="zh-CN"/>
        </w:rPr>
        <w:t xml:space="preserve">lectrical </w:t>
      </w:r>
      <w:r>
        <w:rPr>
          <w:rStyle w:val="Strong"/>
          <w:rFonts w:cstheme="minorHAnsi" w:hint="eastAsia"/>
          <w:b w:val="0"/>
          <w:bCs w:val="0"/>
          <w:color w:val="172B4D"/>
          <w:sz w:val="21"/>
          <w:szCs w:val="21"/>
          <w:shd w:val="clear" w:color="auto" w:fill="FFFFFF"/>
          <w:lang w:eastAsia="zh-CN"/>
        </w:rPr>
        <w:t>p</w:t>
      </w:r>
      <w:r>
        <w:rPr>
          <w:rStyle w:val="Strong"/>
          <w:rFonts w:cstheme="minorHAnsi"/>
          <w:b w:val="0"/>
          <w:bCs w:val="0"/>
          <w:color w:val="172B4D"/>
          <w:sz w:val="21"/>
          <w:szCs w:val="21"/>
          <w:shd w:val="clear" w:color="auto" w:fill="FFFFFF"/>
          <w:lang w:eastAsia="zh-CN"/>
        </w:rPr>
        <w:t>anel</w:t>
      </w:r>
      <w:r w:rsidR="0008456C">
        <w:rPr>
          <w:rStyle w:val="Strong"/>
          <w:rFonts w:cstheme="minorHAnsi"/>
          <w:b w:val="0"/>
          <w:bCs w:val="0"/>
          <w:color w:val="172B4D"/>
          <w:sz w:val="21"/>
          <w:szCs w:val="21"/>
          <w:shd w:val="clear" w:color="auto" w:fill="FFFFFF"/>
          <w:lang w:eastAsia="zh-CN"/>
        </w:rPr>
        <w:t xml:space="preserve"> (device - Monitor)</w:t>
      </w:r>
    </w:p>
    <w:p w14:paraId="4F7A2125" w14:textId="180EED20" w:rsidR="00CA2FA6" w:rsidRDefault="00921C86"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Show</w:t>
      </w:r>
      <w:r>
        <w:rPr>
          <w:rStyle w:val="Strong"/>
          <w:rFonts w:cstheme="minorHAnsi"/>
          <w:b w:val="0"/>
          <w:bCs w:val="0"/>
          <w:color w:val="172B4D"/>
          <w:sz w:val="21"/>
          <w:szCs w:val="21"/>
          <w:shd w:val="clear" w:color="auto" w:fill="FFFFFF"/>
          <w:lang w:eastAsia="zh-CN"/>
        </w:rPr>
        <w:t xml:space="preserve"> </w:t>
      </w:r>
      <w:r w:rsidR="00CA2FA6">
        <w:rPr>
          <w:rStyle w:val="Strong"/>
          <w:rFonts w:cstheme="minorHAnsi" w:hint="eastAsia"/>
          <w:b w:val="0"/>
          <w:bCs w:val="0"/>
          <w:color w:val="172B4D"/>
          <w:sz w:val="21"/>
          <w:szCs w:val="21"/>
          <w:shd w:val="clear" w:color="auto" w:fill="FFFFFF"/>
          <w:lang w:eastAsia="zh-CN"/>
        </w:rPr>
        <w:t>C</w:t>
      </w:r>
      <w:r w:rsidR="00CA2FA6">
        <w:rPr>
          <w:rStyle w:val="Strong"/>
          <w:rFonts w:cstheme="minorHAnsi"/>
          <w:b w:val="0"/>
          <w:bCs w:val="0"/>
          <w:color w:val="172B4D"/>
          <w:sz w:val="21"/>
          <w:szCs w:val="21"/>
          <w:shd w:val="clear" w:color="auto" w:fill="FFFFFF"/>
          <w:lang w:eastAsia="zh-CN"/>
        </w:rPr>
        <w:t>ircuits table</w:t>
      </w:r>
    </w:p>
    <w:p w14:paraId="19F3C191" w14:textId="15ADD233" w:rsidR="0008456C" w:rsidRDefault="0008456C" w:rsidP="0008456C">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Show</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Breakers</w:t>
      </w:r>
      <w:r>
        <w:rPr>
          <w:rStyle w:val="Strong"/>
          <w:rFonts w:cstheme="minorHAnsi"/>
          <w:b w:val="0"/>
          <w:bCs w:val="0"/>
          <w:color w:val="172B4D"/>
          <w:sz w:val="21"/>
          <w:szCs w:val="21"/>
          <w:shd w:val="clear" w:color="auto" w:fill="FFFFFF"/>
          <w:lang w:eastAsia="zh-CN"/>
        </w:rPr>
        <w:t xml:space="preserve"> table</w:t>
      </w:r>
    </w:p>
    <w:p w14:paraId="0FAB9FBF" w14:textId="27086682" w:rsidR="0008456C" w:rsidRPr="0008456C" w:rsidRDefault="0008456C" w:rsidP="0008456C">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C</w:t>
      </w:r>
      <w:r>
        <w:rPr>
          <w:rStyle w:val="Strong"/>
          <w:rFonts w:cstheme="minorHAnsi"/>
          <w:b w:val="0"/>
          <w:bCs w:val="0"/>
          <w:color w:val="172B4D"/>
          <w:sz w:val="21"/>
          <w:szCs w:val="21"/>
          <w:shd w:val="clear" w:color="auto" w:fill="FFFFFF"/>
          <w:lang w:eastAsia="zh-CN"/>
        </w:rPr>
        <w:t>reate circuit breaker/</w:t>
      </w:r>
      <w:r>
        <w:rPr>
          <w:rStyle w:val="Strong"/>
          <w:rFonts w:cstheme="minorHAnsi" w:hint="eastAsia"/>
          <w:b w:val="0"/>
          <w:bCs w:val="0"/>
          <w:color w:val="172B4D"/>
          <w:sz w:val="21"/>
          <w:szCs w:val="21"/>
          <w:shd w:val="clear" w:color="auto" w:fill="FFFFFF"/>
          <w:lang w:eastAsia="zh-CN"/>
        </w:rPr>
        <w:t>Bulk</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Creation</w:t>
      </w:r>
    </w:p>
    <w:p w14:paraId="2455FF43" w14:textId="1D4E29E2" w:rsidR="00CA2FA6" w:rsidRDefault="00921C86"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Modify</w:t>
      </w:r>
      <w:r>
        <w:rPr>
          <w:rStyle w:val="Strong"/>
          <w:rFonts w:cstheme="minorHAnsi"/>
          <w:b w:val="0"/>
          <w:bCs w:val="0"/>
          <w:color w:val="172B4D"/>
          <w:sz w:val="21"/>
          <w:szCs w:val="21"/>
          <w:shd w:val="clear" w:color="auto" w:fill="FFFFFF"/>
          <w:lang w:eastAsia="zh-CN"/>
        </w:rPr>
        <w:t xml:space="preserve"> circuit breaker</w:t>
      </w:r>
    </w:p>
    <w:p w14:paraId="5AA99333" w14:textId="51DF25D7" w:rsidR="00921C86" w:rsidRDefault="00921C86" w:rsidP="00CA2FA6">
      <w:pPr>
        <w:pStyle w:val="ListParagraph"/>
        <w:numPr>
          <w:ilvl w:val="0"/>
          <w:numId w:val="34"/>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Delete</w:t>
      </w:r>
      <w:r>
        <w:rPr>
          <w:rStyle w:val="Strong"/>
          <w:rFonts w:cstheme="minorHAnsi"/>
          <w:b w:val="0"/>
          <w:bCs w:val="0"/>
          <w:color w:val="172B4D"/>
          <w:sz w:val="21"/>
          <w:szCs w:val="21"/>
          <w:shd w:val="clear" w:color="auto" w:fill="FFFFFF"/>
          <w:lang w:eastAsia="zh-CN"/>
        </w:rPr>
        <w:t xml:space="preserve"> circuit breaker</w:t>
      </w:r>
    </w:p>
    <w:p w14:paraId="64F0E74C" w14:textId="559796A6" w:rsidR="00CA2FA6" w:rsidRDefault="00CA2FA6" w:rsidP="00CA2FA6">
      <w:pPr>
        <w:pStyle w:val="ListParagraph"/>
        <w:numPr>
          <w:ilvl w:val="0"/>
          <w:numId w:val="33"/>
        </w:numPr>
        <w:spacing w:line="252" w:lineRule="auto"/>
        <w:rPr>
          <w:rStyle w:val="Strong"/>
          <w:rFonts w:cstheme="minorHAnsi"/>
          <w:b w:val="0"/>
          <w:bCs w:val="0"/>
          <w:color w:val="172B4D"/>
          <w:sz w:val="21"/>
          <w:szCs w:val="21"/>
          <w:shd w:val="clear" w:color="auto" w:fill="FFFFFF"/>
          <w:lang w:eastAsia="zh-CN"/>
        </w:rPr>
      </w:pPr>
      <w:r w:rsidRPr="00CA2FA6">
        <w:rPr>
          <w:rStyle w:val="Strong"/>
          <w:rFonts w:cstheme="minorHAnsi"/>
          <w:b w:val="0"/>
          <w:bCs w:val="0"/>
          <w:color w:val="172B4D"/>
          <w:sz w:val="21"/>
          <w:szCs w:val="21"/>
          <w:shd w:val="clear" w:color="auto" w:fill="FFFFFF"/>
          <w:lang w:eastAsia="zh-CN"/>
        </w:rPr>
        <w:t>Electrical Panel page</w:t>
      </w:r>
    </w:p>
    <w:p w14:paraId="6C431B51" w14:textId="77777777" w:rsidR="0008456C" w:rsidRDefault="0008456C" w:rsidP="0008456C">
      <w:pPr>
        <w:pStyle w:val="ListParagraph"/>
        <w:numPr>
          <w:ilvl w:val="0"/>
          <w:numId w:val="35"/>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Show</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C</w:t>
      </w:r>
      <w:r>
        <w:rPr>
          <w:rStyle w:val="Strong"/>
          <w:rFonts w:cstheme="minorHAnsi"/>
          <w:b w:val="0"/>
          <w:bCs w:val="0"/>
          <w:color w:val="172B4D"/>
          <w:sz w:val="21"/>
          <w:szCs w:val="21"/>
          <w:shd w:val="clear" w:color="auto" w:fill="FFFFFF"/>
          <w:lang w:eastAsia="zh-CN"/>
        </w:rPr>
        <w:t>ircuits table</w:t>
      </w:r>
    </w:p>
    <w:p w14:paraId="337B30E1" w14:textId="147209E6" w:rsidR="0008456C" w:rsidRDefault="0008456C" w:rsidP="00D61127">
      <w:pPr>
        <w:pStyle w:val="ListParagraph"/>
        <w:numPr>
          <w:ilvl w:val="0"/>
          <w:numId w:val="35"/>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Show</w:t>
      </w:r>
      <w:r>
        <w:rPr>
          <w:rStyle w:val="Strong"/>
          <w:rFonts w:cstheme="minorHAnsi"/>
          <w:b w:val="0"/>
          <w:bCs w:val="0"/>
          <w:color w:val="172B4D"/>
          <w:sz w:val="21"/>
          <w:szCs w:val="21"/>
          <w:shd w:val="clear" w:color="auto" w:fill="FFFFFF"/>
          <w:lang w:eastAsia="zh-CN"/>
        </w:rPr>
        <w:t xml:space="preserve"> </w:t>
      </w:r>
      <w:r>
        <w:rPr>
          <w:rStyle w:val="Strong"/>
          <w:rFonts w:cstheme="minorHAnsi" w:hint="eastAsia"/>
          <w:b w:val="0"/>
          <w:bCs w:val="0"/>
          <w:color w:val="172B4D"/>
          <w:sz w:val="21"/>
          <w:szCs w:val="21"/>
          <w:shd w:val="clear" w:color="auto" w:fill="FFFFFF"/>
          <w:lang w:eastAsia="zh-CN"/>
        </w:rPr>
        <w:t>Breakers</w:t>
      </w:r>
      <w:r>
        <w:rPr>
          <w:rStyle w:val="Strong"/>
          <w:rFonts w:cstheme="minorHAnsi"/>
          <w:b w:val="0"/>
          <w:bCs w:val="0"/>
          <w:color w:val="172B4D"/>
          <w:sz w:val="21"/>
          <w:szCs w:val="21"/>
          <w:shd w:val="clear" w:color="auto" w:fill="FFFFFF"/>
          <w:lang w:eastAsia="zh-CN"/>
        </w:rPr>
        <w:t xml:space="preserve"> table</w:t>
      </w:r>
    </w:p>
    <w:p w14:paraId="75F288E7" w14:textId="3F7290CD" w:rsidR="00D61127" w:rsidRPr="00D61127" w:rsidRDefault="00D61127" w:rsidP="00D61127">
      <w:pPr>
        <w:pStyle w:val="ListParagraph"/>
        <w:numPr>
          <w:ilvl w:val="0"/>
          <w:numId w:val="35"/>
        </w:numPr>
        <w:spacing w:line="252" w:lineRule="auto"/>
        <w:rPr>
          <w:rStyle w:val="Strong"/>
          <w:rFonts w:cstheme="minorHAnsi"/>
          <w:b w:val="0"/>
          <w:bCs w:val="0"/>
          <w:color w:val="172B4D"/>
          <w:sz w:val="21"/>
          <w:szCs w:val="21"/>
          <w:shd w:val="clear" w:color="auto" w:fill="FFFFFF"/>
          <w:lang w:eastAsia="zh-CN"/>
        </w:rPr>
      </w:pPr>
      <w:r>
        <w:rPr>
          <w:rStyle w:val="Strong"/>
          <w:rFonts w:cstheme="minorHAnsi" w:hint="eastAsia"/>
          <w:b w:val="0"/>
          <w:bCs w:val="0"/>
          <w:color w:val="172B4D"/>
          <w:sz w:val="21"/>
          <w:szCs w:val="21"/>
          <w:shd w:val="clear" w:color="auto" w:fill="FFFFFF"/>
          <w:lang w:eastAsia="zh-CN"/>
        </w:rPr>
        <w:t>N</w:t>
      </w:r>
      <w:r>
        <w:rPr>
          <w:rStyle w:val="Strong"/>
          <w:rFonts w:cstheme="minorHAnsi"/>
          <w:b w:val="0"/>
          <w:bCs w:val="0"/>
          <w:color w:val="172B4D"/>
          <w:sz w:val="21"/>
          <w:szCs w:val="21"/>
          <w:shd w:val="clear" w:color="auto" w:fill="FFFFFF"/>
          <w:lang w:eastAsia="zh-CN"/>
        </w:rPr>
        <w:t>ew/Delete Breaker</w:t>
      </w:r>
    </w:p>
    <w:p w14:paraId="36FC99A0" w14:textId="77777777" w:rsidR="00A619A2" w:rsidRPr="00A619A2" w:rsidRDefault="00A619A2" w:rsidP="00A619A2">
      <w:pPr>
        <w:spacing w:line="252" w:lineRule="auto"/>
        <w:rPr>
          <w:rStyle w:val="Strong"/>
          <w:rFonts w:cstheme="minorHAnsi"/>
          <w:b w:val="0"/>
          <w:bCs w:val="0"/>
          <w:color w:val="172B4D"/>
          <w:sz w:val="21"/>
          <w:szCs w:val="21"/>
          <w:shd w:val="clear" w:color="auto" w:fill="FFFFFF"/>
          <w:lang w:eastAsia="zh-CN"/>
        </w:rPr>
      </w:pPr>
    </w:p>
    <w:p w14:paraId="419D8AF3" w14:textId="18AFFD1B" w:rsidR="00C11810" w:rsidRPr="00205F35" w:rsidRDefault="00C11810"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New Feature Requirement:</w:t>
      </w:r>
    </w:p>
    <w:p w14:paraId="3BC18F67" w14:textId="2F5E9A02" w:rsidR="00C11810" w:rsidRPr="006F5D27" w:rsidRDefault="00C11810" w:rsidP="00B2233B">
      <w:pPr>
        <w:pStyle w:val="ListParagraph"/>
        <w:spacing w:line="252" w:lineRule="auto"/>
        <w:ind w:left="0"/>
        <w:rPr>
          <w:rFonts w:cstheme="minorHAnsi"/>
          <w:lang w:eastAsia="zh-CN"/>
        </w:rPr>
      </w:pPr>
    </w:p>
    <w:p w14:paraId="505B51CC" w14:textId="3B1B4EF7" w:rsidR="0062635A" w:rsidRPr="00205F35" w:rsidRDefault="0062635A" w:rsidP="0062635A">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t>Technical Requirements</w:t>
      </w:r>
    </w:p>
    <w:p w14:paraId="6FA86D25" w14:textId="129B5197" w:rsidR="000A279C" w:rsidRDefault="005860C5" w:rsidP="000A279C">
      <w:pPr>
        <w:pStyle w:val="ListParagraph"/>
        <w:spacing w:line="252" w:lineRule="auto"/>
        <w:ind w:left="0"/>
        <w:rPr>
          <w:rFonts w:cstheme="minorHAnsi"/>
          <w:lang w:eastAsia="zh-CN"/>
        </w:rPr>
      </w:pPr>
      <w:r w:rsidRPr="005860C5">
        <w:rPr>
          <w:rFonts w:cstheme="minorHAnsi"/>
          <w:lang w:eastAsia="zh-CN"/>
        </w:rPr>
        <w:t xml:space="preserve">As design (before 6.5.1), </w:t>
      </w:r>
      <w:r w:rsidR="00871414">
        <w:rPr>
          <w:rFonts w:cstheme="minorHAnsi"/>
          <w:lang w:eastAsia="zh-CN"/>
        </w:rPr>
        <w:t xml:space="preserve">in </w:t>
      </w:r>
      <w:r w:rsidR="00052846">
        <w:rPr>
          <w:rFonts w:cstheme="minorHAnsi"/>
          <w:lang w:eastAsia="zh-CN"/>
        </w:rPr>
        <w:t>the electrical panel</w:t>
      </w:r>
      <w:r w:rsidR="00871414">
        <w:rPr>
          <w:rFonts w:cstheme="minorHAnsi"/>
          <w:lang w:eastAsia="zh-CN"/>
        </w:rPr>
        <w:t xml:space="preserve"> monitoring template, </w:t>
      </w:r>
      <w:r w:rsidRPr="005860C5">
        <w:rPr>
          <w:rFonts w:cstheme="minorHAnsi"/>
          <w:lang w:eastAsia="zh-CN"/>
        </w:rPr>
        <w:t>each branch circuit has its own current and power attribute</w:t>
      </w:r>
      <w:r w:rsidR="00CD604D">
        <w:rPr>
          <w:rFonts w:cstheme="minorHAnsi"/>
          <w:lang w:eastAsia="zh-CN"/>
        </w:rPr>
        <w:t xml:space="preserve"> for processing data</w:t>
      </w:r>
      <w:r w:rsidRPr="005860C5">
        <w:rPr>
          <w:rFonts w:cstheme="minorHAnsi"/>
          <w:lang w:eastAsia="zh-CN"/>
        </w:rPr>
        <w:t>, the attribute name format is "</w:t>
      </w:r>
      <w:r w:rsidRPr="0088226D">
        <w:rPr>
          <w:rFonts w:cstheme="minorHAnsi"/>
          <w:i/>
          <w:iCs/>
          <w:color w:val="C45911" w:themeColor="accent2" w:themeShade="BF"/>
          <w:lang w:eastAsia="zh-CN"/>
        </w:rPr>
        <w:t xml:space="preserve">PDU - P1{circuit </w:t>
      </w:r>
      <w:r w:rsidR="0088226D">
        <w:rPr>
          <w:rFonts w:cstheme="minorHAnsi"/>
          <w:i/>
          <w:iCs/>
          <w:color w:val="C45911" w:themeColor="accent2" w:themeShade="BF"/>
          <w:lang w:eastAsia="zh-CN"/>
        </w:rPr>
        <w:t>#</w:t>
      </w:r>
      <w:r w:rsidRPr="0088226D">
        <w:rPr>
          <w:rFonts w:cstheme="minorHAnsi"/>
          <w:i/>
          <w:iCs/>
          <w:color w:val="C45911" w:themeColor="accent2" w:themeShade="BF"/>
          <w:lang w:eastAsia="zh-CN"/>
        </w:rPr>
        <w:t>} Power</w:t>
      </w:r>
      <w:r w:rsidRPr="005860C5">
        <w:rPr>
          <w:rFonts w:cstheme="minorHAnsi"/>
          <w:lang w:eastAsia="zh-CN"/>
        </w:rPr>
        <w:t>' or '</w:t>
      </w:r>
      <w:r w:rsidRPr="0088226D">
        <w:rPr>
          <w:rFonts w:cstheme="minorHAnsi"/>
          <w:i/>
          <w:iCs/>
          <w:color w:val="C45911" w:themeColor="accent2" w:themeShade="BF"/>
          <w:lang w:eastAsia="zh-CN"/>
        </w:rPr>
        <w:t xml:space="preserve">PDU - P1{circuit </w:t>
      </w:r>
      <w:r w:rsidR="0088226D">
        <w:rPr>
          <w:rFonts w:cstheme="minorHAnsi"/>
          <w:i/>
          <w:iCs/>
          <w:color w:val="C45911" w:themeColor="accent2" w:themeShade="BF"/>
          <w:lang w:eastAsia="zh-CN"/>
        </w:rPr>
        <w:t>#</w:t>
      </w:r>
      <w:r w:rsidRPr="0088226D">
        <w:rPr>
          <w:rFonts w:cstheme="minorHAnsi"/>
          <w:i/>
          <w:iCs/>
          <w:color w:val="C45911" w:themeColor="accent2" w:themeShade="BF"/>
          <w:lang w:eastAsia="zh-CN"/>
        </w:rPr>
        <w:t>} Current</w:t>
      </w:r>
      <w:r w:rsidRPr="005860C5">
        <w:rPr>
          <w:rFonts w:cstheme="minorHAnsi"/>
          <w:lang w:eastAsia="zh-CN"/>
        </w:rPr>
        <w:t>',</w:t>
      </w:r>
      <w:r w:rsidR="00871414">
        <w:rPr>
          <w:rFonts w:cstheme="minorHAnsi"/>
          <w:lang w:eastAsia="zh-CN"/>
        </w:rPr>
        <w:t xml:space="preserve"> like</w:t>
      </w:r>
      <w:r w:rsidRPr="005860C5">
        <w:rPr>
          <w:rFonts w:cstheme="minorHAnsi"/>
          <w:lang w:eastAsia="zh-CN"/>
        </w:rPr>
        <w:t xml:space="preserve"> </w:t>
      </w:r>
      <w:r w:rsidRPr="00052846">
        <w:rPr>
          <w:rFonts w:cstheme="minorHAnsi"/>
          <w:i/>
          <w:iCs/>
          <w:color w:val="C45911" w:themeColor="accent2" w:themeShade="BF"/>
          <w:lang w:eastAsia="zh-CN"/>
        </w:rPr>
        <w:t>PDU - P1C42 Power</w:t>
      </w:r>
      <w:r w:rsidR="00871414" w:rsidRPr="00052846">
        <w:rPr>
          <w:rFonts w:cstheme="minorHAnsi"/>
          <w:i/>
          <w:iCs/>
          <w:color w:val="C45911" w:themeColor="accent2" w:themeShade="BF"/>
          <w:lang w:eastAsia="zh-CN"/>
        </w:rPr>
        <w:t xml:space="preserve">, </w:t>
      </w:r>
      <w:r w:rsidRPr="00052846">
        <w:rPr>
          <w:rFonts w:cstheme="minorHAnsi"/>
          <w:i/>
          <w:iCs/>
          <w:color w:val="C45911" w:themeColor="accent2" w:themeShade="BF"/>
          <w:lang w:eastAsia="zh-CN"/>
        </w:rPr>
        <w:t>PDU - P1C42 Current.</w:t>
      </w:r>
      <w:r w:rsidRPr="005860C5">
        <w:rPr>
          <w:rFonts w:cstheme="minorHAnsi"/>
          <w:lang w:eastAsia="zh-CN"/>
        </w:rPr>
        <w:t xml:space="preserve"> </w:t>
      </w:r>
      <w:r w:rsidR="000A279C" w:rsidRPr="005860C5">
        <w:rPr>
          <w:rFonts w:cstheme="minorHAnsi"/>
          <w:lang w:eastAsia="zh-CN"/>
        </w:rPr>
        <w:t>These attributes are fixed. It means if there are 4</w:t>
      </w:r>
      <w:r w:rsidR="00CD604D">
        <w:rPr>
          <w:rFonts w:cstheme="minorHAnsi"/>
          <w:lang w:eastAsia="zh-CN"/>
        </w:rPr>
        <w:t>2</w:t>
      </w:r>
      <w:r w:rsidR="000A279C" w:rsidRPr="005860C5">
        <w:rPr>
          <w:rFonts w:cstheme="minorHAnsi"/>
          <w:lang w:eastAsia="zh-CN"/>
        </w:rPr>
        <w:t xml:space="preserve"> circuits, there will be 4</w:t>
      </w:r>
      <w:r w:rsidR="00CD604D">
        <w:rPr>
          <w:rFonts w:cstheme="minorHAnsi"/>
          <w:lang w:eastAsia="zh-CN"/>
        </w:rPr>
        <w:t>2</w:t>
      </w:r>
      <w:r w:rsidR="000A279C" w:rsidRPr="005860C5">
        <w:rPr>
          <w:rFonts w:cstheme="minorHAnsi"/>
          <w:lang w:eastAsia="zh-CN"/>
        </w:rPr>
        <w:t xml:space="preserve"> × 2 related attributes.</w:t>
      </w:r>
      <w:r w:rsidR="000A279C">
        <w:rPr>
          <w:rFonts w:cstheme="minorHAnsi"/>
          <w:lang w:eastAsia="zh-CN"/>
        </w:rPr>
        <w:t xml:space="preserve"> </w:t>
      </w:r>
      <w:r w:rsidR="00E27D0C">
        <w:rPr>
          <w:rFonts w:cstheme="minorHAnsi"/>
          <w:lang w:eastAsia="zh-CN"/>
        </w:rPr>
        <w:t>T</w:t>
      </w:r>
      <w:r w:rsidR="000A279C">
        <w:rPr>
          <w:rFonts w:cstheme="minorHAnsi"/>
          <w:lang w:eastAsia="zh-CN"/>
        </w:rPr>
        <w:t xml:space="preserve">hese data points are </w:t>
      </w:r>
      <w:r w:rsidR="000A279C" w:rsidRPr="00871414">
        <w:rPr>
          <w:rFonts w:cstheme="minorHAnsi"/>
          <w:b/>
          <w:bCs/>
          <w:lang w:eastAsia="zh-CN"/>
        </w:rPr>
        <w:t>Scalar</w:t>
      </w:r>
      <w:r w:rsidR="000A279C">
        <w:rPr>
          <w:rFonts w:cstheme="minorHAnsi"/>
          <w:lang w:eastAsia="zh-CN"/>
        </w:rPr>
        <w:t>.</w:t>
      </w:r>
    </w:p>
    <w:p w14:paraId="23C1621E" w14:textId="4CDDD6B7" w:rsidR="00CD604D" w:rsidRDefault="00CD604D" w:rsidP="000A279C">
      <w:pPr>
        <w:pStyle w:val="ListParagraph"/>
        <w:spacing w:line="252" w:lineRule="auto"/>
        <w:ind w:left="0"/>
        <w:rPr>
          <w:rFonts w:cstheme="minorHAnsi"/>
          <w:lang w:eastAsia="zh-CN"/>
        </w:rPr>
      </w:pPr>
    </w:p>
    <w:p w14:paraId="43460130" w14:textId="29FC1853" w:rsidR="000A279C" w:rsidRDefault="00CD604D" w:rsidP="005860C5">
      <w:pPr>
        <w:pStyle w:val="ListParagraph"/>
        <w:spacing w:line="252" w:lineRule="auto"/>
        <w:ind w:left="0"/>
        <w:rPr>
          <w:rFonts w:cstheme="minorHAnsi"/>
          <w:lang w:eastAsia="zh-CN"/>
        </w:rPr>
      </w:pPr>
      <w:r w:rsidRPr="00871414">
        <w:rPr>
          <w:rFonts w:cstheme="minorHAnsi"/>
          <w:lang w:eastAsia="zh-CN"/>
        </w:rPr>
        <w:t xml:space="preserve">All these </w:t>
      </w:r>
      <w:r>
        <w:rPr>
          <w:rFonts w:cstheme="minorHAnsi"/>
          <w:lang w:eastAsia="zh-CN"/>
        </w:rPr>
        <w:t xml:space="preserve">branch </w:t>
      </w:r>
      <w:r w:rsidRPr="00871414">
        <w:rPr>
          <w:rFonts w:cstheme="minorHAnsi"/>
          <w:lang w:eastAsia="zh-CN"/>
        </w:rPr>
        <w:t>circuits are listed in a table</w:t>
      </w:r>
      <w:r>
        <w:rPr>
          <w:rFonts w:cstheme="minorHAnsi"/>
          <w:lang w:eastAsia="zh-CN"/>
        </w:rPr>
        <w:t xml:space="preserve"> </w:t>
      </w:r>
      <w:r w:rsidRPr="00871414">
        <w:rPr>
          <w:rFonts w:cstheme="minorHAnsi"/>
          <w:lang w:eastAsia="zh-CN"/>
        </w:rPr>
        <w:t>on PDU page.</w:t>
      </w:r>
    </w:p>
    <w:p w14:paraId="19A29131" w14:textId="1A51157E" w:rsidR="00871414" w:rsidRDefault="000A279C" w:rsidP="005860C5">
      <w:pPr>
        <w:pStyle w:val="ListParagraph"/>
        <w:spacing w:line="252" w:lineRule="auto"/>
        <w:ind w:left="0"/>
        <w:rPr>
          <w:rFonts w:cstheme="minorHAnsi"/>
          <w:lang w:eastAsia="zh-CN"/>
        </w:rPr>
      </w:pPr>
      <w:r>
        <w:rPr>
          <w:noProof/>
        </w:rPr>
        <w:drawing>
          <wp:inline distT="0" distB="0" distL="0" distR="0" wp14:anchorId="59A10D21" wp14:editId="56085FD3">
            <wp:extent cx="5943600" cy="1969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9135"/>
                    </a:xfrm>
                    <a:prstGeom prst="rect">
                      <a:avLst/>
                    </a:prstGeom>
                  </pic:spPr>
                </pic:pic>
              </a:graphicData>
            </a:graphic>
          </wp:inline>
        </w:drawing>
      </w:r>
    </w:p>
    <w:p w14:paraId="1906977F" w14:textId="77777777" w:rsidR="005860C5" w:rsidRDefault="005860C5" w:rsidP="005860C5">
      <w:pPr>
        <w:pStyle w:val="ListParagraph"/>
        <w:spacing w:line="252" w:lineRule="auto"/>
        <w:ind w:left="0"/>
        <w:rPr>
          <w:rFonts w:cstheme="minorHAnsi"/>
          <w:lang w:eastAsia="zh-CN"/>
        </w:rPr>
      </w:pPr>
    </w:p>
    <w:p w14:paraId="2F0A6D9F" w14:textId="47A86A03" w:rsidR="00AD5CE9" w:rsidRDefault="00E27D0C" w:rsidP="00AD5CE9">
      <w:pPr>
        <w:pStyle w:val="ListParagraph"/>
        <w:spacing w:line="252" w:lineRule="auto"/>
        <w:ind w:left="0"/>
        <w:rPr>
          <w:rFonts w:cstheme="minorHAnsi"/>
          <w:lang w:eastAsia="zh-CN"/>
        </w:rPr>
      </w:pPr>
      <w:r>
        <w:rPr>
          <w:rFonts w:cstheme="minorHAnsi"/>
          <w:lang w:eastAsia="zh-CN"/>
        </w:rPr>
        <w:t xml:space="preserve">In 6.5.1, we will support users specify the number of circuits on an electrical panel. According this design, if a PDU has 84 circuits, he has to config </w:t>
      </w:r>
      <w:r w:rsidRPr="005860C5">
        <w:rPr>
          <w:rFonts w:cstheme="minorHAnsi"/>
          <w:lang w:eastAsia="zh-CN"/>
        </w:rPr>
        <w:t>48 × 2</w:t>
      </w:r>
      <w:r>
        <w:rPr>
          <w:rFonts w:cstheme="minorHAnsi"/>
          <w:lang w:eastAsia="zh-CN"/>
        </w:rPr>
        <w:t xml:space="preserve"> monitor data points. </w:t>
      </w:r>
      <w:r w:rsidR="000A279C">
        <w:rPr>
          <w:rFonts w:cstheme="minorHAnsi" w:hint="eastAsia"/>
          <w:lang w:eastAsia="zh-CN"/>
        </w:rPr>
        <w:t>S</w:t>
      </w:r>
      <w:r w:rsidR="000A279C">
        <w:rPr>
          <w:rFonts w:cstheme="minorHAnsi"/>
          <w:lang w:eastAsia="zh-CN"/>
        </w:rPr>
        <w:t xml:space="preserve">o we propose an enhanced </w:t>
      </w:r>
      <w:r w:rsidR="00AD5CE9" w:rsidRPr="00AD5CE9">
        <w:rPr>
          <w:rFonts w:cstheme="minorHAnsi"/>
          <w:lang w:eastAsia="zh-CN"/>
        </w:rPr>
        <w:t>solution for th</w:t>
      </w:r>
      <w:r w:rsidR="00CD604D">
        <w:rPr>
          <w:rFonts w:cstheme="minorHAnsi"/>
          <w:lang w:eastAsia="zh-CN"/>
        </w:rPr>
        <w:t>is</w:t>
      </w:r>
      <w:r w:rsidR="00AD5CE9" w:rsidRPr="00AD5CE9">
        <w:rPr>
          <w:rFonts w:cstheme="minorHAnsi"/>
          <w:lang w:eastAsia="zh-CN"/>
        </w:rPr>
        <w:t xml:space="preserve"> </w:t>
      </w:r>
      <w:r w:rsidR="00CD604D">
        <w:rPr>
          <w:rFonts w:cstheme="minorHAnsi"/>
          <w:lang w:eastAsia="zh-CN"/>
        </w:rPr>
        <w:t>feature.</w:t>
      </w:r>
      <w:r w:rsidR="00AD5CE9" w:rsidRPr="00AD5CE9">
        <w:rPr>
          <w:rFonts w:cstheme="minorHAnsi"/>
          <w:lang w:eastAsia="zh-CN"/>
        </w:rPr>
        <w:t xml:space="preserve"> </w:t>
      </w:r>
      <w:r w:rsidR="00CD604D">
        <w:rPr>
          <w:rFonts w:cstheme="minorHAnsi"/>
          <w:lang w:eastAsia="zh-CN"/>
        </w:rPr>
        <w:t>That is,</w:t>
      </w:r>
      <w:r w:rsidR="00AD5CE9" w:rsidRPr="00AD5CE9">
        <w:rPr>
          <w:rFonts w:cstheme="minorHAnsi"/>
          <w:lang w:eastAsia="zh-CN"/>
        </w:rPr>
        <w:t xml:space="preserve"> we use </w:t>
      </w:r>
      <w:r w:rsidR="00CD604D" w:rsidRPr="00CD604D">
        <w:rPr>
          <w:rFonts w:cstheme="minorHAnsi"/>
          <w:b/>
          <w:bCs/>
          <w:lang w:eastAsia="zh-CN"/>
        </w:rPr>
        <w:t>T</w:t>
      </w:r>
      <w:r w:rsidR="00AD5CE9" w:rsidRPr="00CD604D">
        <w:rPr>
          <w:rFonts w:cstheme="minorHAnsi"/>
          <w:b/>
          <w:bCs/>
          <w:lang w:eastAsia="zh-CN"/>
        </w:rPr>
        <w:t>ubular</w:t>
      </w:r>
      <w:r w:rsidR="00AD5CE9" w:rsidRPr="00AD5CE9">
        <w:rPr>
          <w:rFonts w:cstheme="minorHAnsi"/>
          <w:lang w:eastAsia="zh-CN"/>
        </w:rPr>
        <w:t xml:space="preserve"> to support process</w:t>
      </w:r>
      <w:r w:rsidR="00CD604D">
        <w:rPr>
          <w:rFonts w:cstheme="minorHAnsi"/>
          <w:lang w:eastAsia="zh-CN"/>
        </w:rPr>
        <w:t>ing</w:t>
      </w:r>
      <w:r w:rsidR="00AD5CE9" w:rsidRPr="00AD5CE9">
        <w:rPr>
          <w:rFonts w:cstheme="minorHAnsi"/>
          <w:lang w:eastAsia="zh-CN"/>
        </w:rPr>
        <w:t xml:space="preserve"> the monitoring attributes on </w:t>
      </w:r>
      <w:r w:rsidR="00CD604D">
        <w:rPr>
          <w:rFonts w:cstheme="minorHAnsi"/>
          <w:lang w:eastAsia="zh-CN"/>
        </w:rPr>
        <w:t xml:space="preserve">branch </w:t>
      </w:r>
      <w:r w:rsidR="00AD5CE9" w:rsidRPr="00AD5CE9">
        <w:rPr>
          <w:rFonts w:cstheme="minorHAnsi"/>
          <w:lang w:eastAsia="zh-CN"/>
        </w:rPr>
        <w:t>circuit</w:t>
      </w:r>
      <w:r w:rsidR="00052846">
        <w:rPr>
          <w:rFonts w:cstheme="minorHAnsi"/>
          <w:lang w:eastAsia="zh-CN"/>
        </w:rPr>
        <w:t>s</w:t>
      </w:r>
      <w:r w:rsidR="00AD5CE9" w:rsidRPr="00AD5CE9">
        <w:rPr>
          <w:rFonts w:cstheme="minorHAnsi"/>
          <w:lang w:eastAsia="zh-CN"/>
        </w:rPr>
        <w:t xml:space="preserve">. </w:t>
      </w:r>
      <w:r w:rsidR="00903951">
        <w:rPr>
          <w:rFonts w:cstheme="minorHAnsi" w:hint="eastAsia"/>
          <w:lang w:eastAsia="zh-CN"/>
        </w:rPr>
        <w:t>Only2</w:t>
      </w:r>
      <w:r w:rsidR="00903951">
        <w:rPr>
          <w:rFonts w:cstheme="minorHAnsi"/>
          <w:lang w:eastAsia="zh-CN"/>
        </w:rPr>
        <w:t xml:space="preserve"> attributes are used, Active Power, Current.</w:t>
      </w:r>
    </w:p>
    <w:p w14:paraId="7E754ADF" w14:textId="77777777" w:rsidR="00052846" w:rsidRPr="00AD5CE9" w:rsidRDefault="00052846" w:rsidP="00AD5CE9">
      <w:pPr>
        <w:pStyle w:val="ListParagraph"/>
        <w:spacing w:line="252" w:lineRule="auto"/>
        <w:ind w:left="0"/>
        <w:rPr>
          <w:rFonts w:cstheme="minorHAnsi"/>
          <w:lang w:eastAsia="zh-CN"/>
        </w:rPr>
      </w:pPr>
    </w:p>
    <w:p w14:paraId="3E1C4780" w14:textId="771356DD" w:rsidR="00AD5CE9" w:rsidRPr="00052846" w:rsidRDefault="00052846" w:rsidP="00AD5CE9">
      <w:pPr>
        <w:pStyle w:val="ListParagraph"/>
        <w:spacing w:line="252" w:lineRule="auto"/>
        <w:ind w:left="0"/>
        <w:rPr>
          <w:rFonts w:cstheme="minorHAnsi"/>
          <w:b/>
          <w:bCs/>
          <w:u w:val="single"/>
          <w:lang w:eastAsia="zh-CN"/>
        </w:rPr>
      </w:pPr>
      <w:r w:rsidRPr="00052846">
        <w:rPr>
          <w:rFonts w:cstheme="minorHAnsi"/>
          <w:b/>
          <w:bCs/>
          <w:u w:val="single"/>
          <w:lang w:eastAsia="zh-CN"/>
        </w:rPr>
        <w:t>What changes we need to do?</w:t>
      </w:r>
    </w:p>
    <w:p w14:paraId="5464A4CF" w14:textId="77777777" w:rsidR="005860C5" w:rsidRPr="00AD5CE9" w:rsidRDefault="005860C5" w:rsidP="00AD5CE9">
      <w:pPr>
        <w:pStyle w:val="ListParagraph"/>
        <w:spacing w:line="252" w:lineRule="auto"/>
        <w:ind w:left="0"/>
        <w:rPr>
          <w:rFonts w:cstheme="minorHAnsi"/>
          <w:lang w:eastAsia="zh-CN"/>
        </w:rPr>
      </w:pPr>
    </w:p>
    <w:p w14:paraId="2E82A7D3" w14:textId="4B96A798" w:rsidR="00052846" w:rsidRPr="00052846" w:rsidRDefault="00052846" w:rsidP="00052846">
      <w:pPr>
        <w:pStyle w:val="ListParagraph"/>
        <w:numPr>
          <w:ilvl w:val="0"/>
          <w:numId w:val="44"/>
        </w:numPr>
        <w:spacing w:line="252" w:lineRule="auto"/>
        <w:rPr>
          <w:rFonts w:cstheme="minorHAnsi"/>
          <w:color w:val="0070C0"/>
          <w:lang w:eastAsia="zh-CN"/>
        </w:rPr>
      </w:pPr>
      <w:r w:rsidRPr="00052846">
        <w:rPr>
          <w:rFonts w:cstheme="minorHAnsi"/>
          <w:color w:val="0070C0"/>
          <w:lang w:eastAsia="zh-CN"/>
        </w:rPr>
        <w:t xml:space="preserve">Monitoring </w:t>
      </w:r>
      <w:r>
        <w:rPr>
          <w:rFonts w:cstheme="minorHAnsi"/>
          <w:color w:val="0070C0"/>
          <w:lang w:eastAsia="zh-CN"/>
        </w:rPr>
        <w:t>t</w:t>
      </w:r>
      <w:r w:rsidRPr="00052846">
        <w:rPr>
          <w:rFonts w:cstheme="minorHAnsi"/>
          <w:color w:val="0070C0"/>
          <w:lang w:eastAsia="zh-CN"/>
        </w:rPr>
        <w:t>emplate</w:t>
      </w:r>
      <w:r>
        <w:rPr>
          <w:rFonts w:cstheme="minorHAnsi"/>
          <w:color w:val="0070C0"/>
          <w:lang w:eastAsia="zh-CN"/>
        </w:rPr>
        <w:t>s</w:t>
      </w:r>
      <w:r w:rsidRPr="00052846">
        <w:rPr>
          <w:rFonts w:cstheme="minorHAnsi"/>
          <w:color w:val="0070C0"/>
          <w:lang w:eastAsia="zh-CN"/>
        </w:rPr>
        <w:t xml:space="preserve"> </w:t>
      </w:r>
      <w:r>
        <w:rPr>
          <w:rFonts w:cstheme="minorHAnsi"/>
          <w:color w:val="0070C0"/>
          <w:lang w:eastAsia="zh-CN"/>
        </w:rPr>
        <w:t>u</w:t>
      </w:r>
      <w:r w:rsidRPr="00052846">
        <w:rPr>
          <w:rFonts w:cstheme="minorHAnsi"/>
          <w:color w:val="0070C0"/>
          <w:lang w:eastAsia="zh-CN"/>
        </w:rPr>
        <w:t>pgrade</w:t>
      </w:r>
    </w:p>
    <w:p w14:paraId="5DEFD210" w14:textId="5CDC4F0C" w:rsidR="00AD5CE9" w:rsidRDefault="00052846" w:rsidP="00C1719D">
      <w:pPr>
        <w:pStyle w:val="ListParagraph"/>
        <w:numPr>
          <w:ilvl w:val="0"/>
          <w:numId w:val="47"/>
        </w:numPr>
        <w:spacing w:line="252" w:lineRule="auto"/>
        <w:rPr>
          <w:rFonts w:cstheme="minorHAnsi"/>
          <w:lang w:eastAsia="zh-CN"/>
        </w:rPr>
      </w:pPr>
      <w:r>
        <w:rPr>
          <w:rFonts w:cstheme="minorHAnsi"/>
          <w:lang w:eastAsia="zh-CN"/>
        </w:rPr>
        <w:t>T</w:t>
      </w:r>
      <w:r w:rsidR="00AD5CE9" w:rsidRPr="00AD5CE9">
        <w:rPr>
          <w:rFonts w:cstheme="minorHAnsi"/>
          <w:lang w:eastAsia="zh-CN"/>
        </w:rPr>
        <w:t xml:space="preserve">ransform scalar item to tabular item in upgrade script. </w:t>
      </w:r>
    </w:p>
    <w:p w14:paraId="0AD15D4E" w14:textId="77777777" w:rsidR="00C1719D" w:rsidRDefault="00C1719D" w:rsidP="00052846">
      <w:pPr>
        <w:pStyle w:val="ListParagraph"/>
        <w:spacing w:line="252" w:lineRule="auto"/>
        <w:ind w:left="360"/>
        <w:rPr>
          <w:rFonts w:cstheme="minorHAnsi"/>
          <w:lang w:eastAsia="zh-CN"/>
        </w:rPr>
      </w:pPr>
    </w:p>
    <w:p w14:paraId="42D2CFA4" w14:textId="42CCEC89" w:rsidR="00052846" w:rsidRDefault="00052846" w:rsidP="00052846">
      <w:pPr>
        <w:pStyle w:val="ListParagraph"/>
        <w:numPr>
          <w:ilvl w:val="0"/>
          <w:numId w:val="44"/>
        </w:numPr>
        <w:spacing w:line="252" w:lineRule="auto"/>
        <w:rPr>
          <w:rFonts w:cstheme="minorHAnsi"/>
          <w:color w:val="0070C0"/>
          <w:lang w:eastAsia="zh-CN"/>
        </w:rPr>
      </w:pPr>
      <w:r w:rsidRPr="00052846">
        <w:rPr>
          <w:rFonts w:cstheme="minorHAnsi" w:hint="eastAsia"/>
          <w:color w:val="0070C0"/>
          <w:lang w:eastAsia="zh-CN"/>
        </w:rPr>
        <w:t>T</w:t>
      </w:r>
      <w:r w:rsidRPr="00052846">
        <w:rPr>
          <w:rFonts w:cstheme="minorHAnsi"/>
          <w:color w:val="0070C0"/>
          <w:lang w:eastAsia="zh-CN"/>
        </w:rPr>
        <w:t>rigger definition upgrade</w:t>
      </w:r>
    </w:p>
    <w:p w14:paraId="4A9B0CE6" w14:textId="44019347" w:rsidR="00C1719D" w:rsidRPr="00C1719D" w:rsidRDefault="00C1719D" w:rsidP="00C1719D">
      <w:pPr>
        <w:pStyle w:val="ListParagraph"/>
        <w:numPr>
          <w:ilvl w:val="1"/>
          <w:numId w:val="46"/>
        </w:numPr>
        <w:spacing w:line="252" w:lineRule="auto"/>
        <w:rPr>
          <w:rFonts w:cstheme="minorHAnsi"/>
          <w:lang w:eastAsia="zh-CN"/>
        </w:rPr>
      </w:pPr>
      <w:r w:rsidRPr="00C1719D">
        <w:rPr>
          <w:rFonts w:cstheme="minorHAnsi"/>
          <w:lang w:eastAsia="zh-CN"/>
        </w:rPr>
        <w:t>Transform triggers defined on these circuit attributes to</w:t>
      </w:r>
      <w:r w:rsidRPr="007C19F6">
        <w:rPr>
          <w:rFonts w:cstheme="minorHAnsi"/>
          <w:color w:val="FFFFFF" w:themeColor="background1"/>
          <w:lang w:eastAsia="zh-CN"/>
        </w:rPr>
        <w:t xml:space="preserve"> </w:t>
      </w:r>
      <w:r w:rsidRPr="007C19F6">
        <w:rPr>
          <w:rFonts w:cstheme="minorHAnsi"/>
          <w:color w:val="FFFFFF" w:themeColor="background1"/>
          <w:highlight w:val="darkCyan"/>
          <w:lang w:eastAsia="zh-CN"/>
        </w:rPr>
        <w:t>tabular item + index</w:t>
      </w:r>
      <w:r w:rsidRPr="007C19F6">
        <w:rPr>
          <w:rFonts w:cstheme="minorHAnsi"/>
          <w:color w:val="FFFFFF" w:themeColor="background1"/>
          <w:lang w:eastAsia="zh-CN"/>
        </w:rPr>
        <w:t>.</w:t>
      </w:r>
    </w:p>
    <w:p w14:paraId="1F1A388B" w14:textId="2CAEE3F1" w:rsidR="00C1719D" w:rsidRPr="00C1719D" w:rsidRDefault="00C1719D" w:rsidP="00C1719D">
      <w:pPr>
        <w:pStyle w:val="ListParagraph"/>
        <w:numPr>
          <w:ilvl w:val="1"/>
          <w:numId w:val="46"/>
        </w:numPr>
        <w:spacing w:line="252" w:lineRule="auto"/>
        <w:rPr>
          <w:rFonts w:cstheme="minorHAnsi"/>
          <w:lang w:eastAsia="zh-CN"/>
        </w:rPr>
      </w:pPr>
      <w:r w:rsidRPr="00C1719D">
        <w:rPr>
          <w:rFonts w:cstheme="minorHAnsi"/>
          <w:lang w:eastAsia="zh-CN"/>
        </w:rPr>
        <w:t>Allow user to select specific circuit to add/update trigger.</w:t>
      </w:r>
    </w:p>
    <w:p w14:paraId="3464AF0B" w14:textId="0F96CBAF" w:rsidR="00AD5CE9" w:rsidRPr="00C1719D" w:rsidRDefault="00AD5CE9" w:rsidP="00C1719D">
      <w:pPr>
        <w:pStyle w:val="ListParagraph"/>
        <w:numPr>
          <w:ilvl w:val="1"/>
          <w:numId w:val="46"/>
        </w:numPr>
        <w:spacing w:line="252" w:lineRule="auto"/>
        <w:rPr>
          <w:rFonts w:cstheme="minorHAnsi"/>
          <w:lang w:eastAsia="zh-CN"/>
        </w:rPr>
      </w:pPr>
      <w:r w:rsidRPr="00C1719D">
        <w:rPr>
          <w:rFonts w:cstheme="minorHAnsi"/>
          <w:lang w:eastAsia="zh-CN"/>
        </w:rPr>
        <w:t xml:space="preserve">VMS should be able to process </w:t>
      </w:r>
      <w:r w:rsidRPr="007C19F6">
        <w:rPr>
          <w:rFonts w:cstheme="minorHAnsi"/>
          <w:color w:val="FFFFFF" w:themeColor="background1"/>
          <w:highlight w:val="darkCyan"/>
          <w:lang w:eastAsia="zh-CN"/>
        </w:rPr>
        <w:t>tabular + index</w:t>
      </w:r>
      <w:r w:rsidRPr="007C19F6">
        <w:rPr>
          <w:rFonts w:cstheme="minorHAnsi"/>
          <w:color w:val="FFFFFF" w:themeColor="background1"/>
          <w:lang w:eastAsia="zh-CN"/>
        </w:rPr>
        <w:t xml:space="preserve"> </w:t>
      </w:r>
      <w:r w:rsidRPr="00C1719D">
        <w:rPr>
          <w:rFonts w:cstheme="minorHAnsi"/>
          <w:lang w:eastAsia="zh-CN"/>
        </w:rPr>
        <w:t xml:space="preserve">trigger.  </w:t>
      </w:r>
    </w:p>
    <w:p w14:paraId="7306D768" w14:textId="77777777" w:rsidR="00C1719D" w:rsidRDefault="00C1719D" w:rsidP="00C1719D">
      <w:pPr>
        <w:pStyle w:val="ListParagraph"/>
        <w:spacing w:line="252" w:lineRule="auto"/>
        <w:ind w:left="0" w:firstLine="360"/>
        <w:rPr>
          <w:rFonts w:cstheme="minorHAnsi"/>
          <w:lang w:eastAsia="zh-CN"/>
        </w:rPr>
      </w:pPr>
    </w:p>
    <w:p w14:paraId="23C2EEE5" w14:textId="59B525B5" w:rsidR="00C1719D" w:rsidRPr="00C1719D" w:rsidRDefault="00C1719D" w:rsidP="00C1719D">
      <w:pPr>
        <w:pStyle w:val="ListParagraph"/>
        <w:numPr>
          <w:ilvl w:val="0"/>
          <w:numId w:val="44"/>
        </w:numPr>
        <w:spacing w:line="252" w:lineRule="auto"/>
        <w:rPr>
          <w:rFonts w:cstheme="minorHAnsi"/>
          <w:color w:val="0070C0"/>
          <w:lang w:eastAsia="zh-CN"/>
        </w:rPr>
      </w:pPr>
      <w:r w:rsidRPr="00C1719D">
        <w:rPr>
          <w:rFonts w:cstheme="minorHAnsi"/>
          <w:color w:val="0070C0"/>
          <w:lang w:eastAsia="zh-CN"/>
        </w:rPr>
        <w:t>Monitoring templates</w:t>
      </w:r>
    </w:p>
    <w:p w14:paraId="0BBFD759" w14:textId="5960C416" w:rsidR="00C1719D" w:rsidRDefault="00C1719D" w:rsidP="00C1719D">
      <w:pPr>
        <w:pStyle w:val="ListParagraph"/>
        <w:numPr>
          <w:ilvl w:val="0"/>
          <w:numId w:val="48"/>
        </w:numPr>
        <w:spacing w:line="252" w:lineRule="auto"/>
        <w:rPr>
          <w:rFonts w:cstheme="minorHAnsi"/>
          <w:lang w:eastAsia="zh-CN"/>
        </w:rPr>
      </w:pPr>
      <w:r w:rsidRPr="00AD5CE9">
        <w:rPr>
          <w:rFonts w:cstheme="minorHAnsi"/>
          <w:lang w:eastAsia="zh-CN"/>
        </w:rPr>
        <w:t xml:space="preserve">Allow user to add tabular for </w:t>
      </w:r>
      <w:r w:rsidR="00B53C09">
        <w:rPr>
          <w:lang w:eastAsia="zh-CN"/>
        </w:rPr>
        <w:t xml:space="preserve">BACNET </w:t>
      </w:r>
      <w:r>
        <w:rPr>
          <w:rFonts w:cstheme="minorHAnsi"/>
          <w:lang w:eastAsia="zh-CN"/>
        </w:rPr>
        <w:t>protocol</w:t>
      </w:r>
    </w:p>
    <w:p w14:paraId="7753F628" w14:textId="77777777" w:rsidR="00C1719D" w:rsidRPr="00C1719D" w:rsidRDefault="00C1719D" w:rsidP="00C1719D">
      <w:pPr>
        <w:pStyle w:val="ListParagraph"/>
        <w:spacing w:line="252" w:lineRule="auto"/>
        <w:ind w:left="360"/>
        <w:rPr>
          <w:rFonts w:cstheme="minorHAnsi"/>
          <w:lang w:eastAsia="zh-CN"/>
        </w:rPr>
      </w:pPr>
    </w:p>
    <w:p w14:paraId="0D1DC468" w14:textId="272E3FEA" w:rsidR="00C1719D" w:rsidRPr="00C1719D" w:rsidRDefault="00AD5CE9" w:rsidP="00C1719D">
      <w:pPr>
        <w:pStyle w:val="ListParagraph"/>
        <w:numPr>
          <w:ilvl w:val="0"/>
          <w:numId w:val="44"/>
        </w:numPr>
        <w:spacing w:line="252" w:lineRule="auto"/>
        <w:rPr>
          <w:rFonts w:cstheme="minorHAnsi"/>
          <w:color w:val="0070C0"/>
          <w:lang w:eastAsia="zh-CN"/>
        </w:rPr>
      </w:pPr>
      <w:r w:rsidRPr="00C1719D">
        <w:rPr>
          <w:rFonts w:cstheme="minorHAnsi"/>
          <w:color w:val="0070C0"/>
          <w:lang w:eastAsia="zh-CN"/>
        </w:rPr>
        <w:t xml:space="preserve">Modules </w:t>
      </w:r>
      <w:r w:rsidR="00C1719D" w:rsidRPr="00C1719D">
        <w:rPr>
          <w:rFonts w:cstheme="minorHAnsi"/>
          <w:color w:val="0070C0"/>
          <w:lang w:eastAsia="zh-CN"/>
        </w:rPr>
        <w:t>related</w:t>
      </w:r>
      <w:r w:rsidRPr="00C1719D">
        <w:rPr>
          <w:rFonts w:cstheme="minorHAnsi"/>
          <w:color w:val="0070C0"/>
          <w:lang w:eastAsia="zh-CN"/>
        </w:rPr>
        <w:t xml:space="preserve"> PDU power </w:t>
      </w:r>
    </w:p>
    <w:p w14:paraId="350654D2" w14:textId="291C0240" w:rsidR="00C1719D" w:rsidRDefault="00C1719D" w:rsidP="00C1719D">
      <w:pPr>
        <w:pStyle w:val="ListParagraph"/>
        <w:spacing w:line="252" w:lineRule="auto"/>
        <w:ind w:left="360"/>
        <w:rPr>
          <w:rFonts w:cstheme="minorHAnsi"/>
          <w:lang w:eastAsia="zh-CN"/>
        </w:rPr>
      </w:pPr>
      <w:r w:rsidRPr="00AD5CE9">
        <w:rPr>
          <w:rFonts w:cstheme="minorHAnsi"/>
          <w:lang w:eastAsia="zh-CN"/>
        </w:rPr>
        <w:t xml:space="preserve">System should use </w:t>
      </w:r>
      <w:r w:rsidRPr="007C19F6">
        <w:rPr>
          <w:rFonts w:cstheme="minorHAnsi"/>
          <w:color w:val="FFFFFF" w:themeColor="background1"/>
          <w:highlight w:val="darkCyan"/>
          <w:lang w:eastAsia="zh-CN"/>
        </w:rPr>
        <w:t>attribute + index</w:t>
      </w:r>
      <w:r w:rsidRPr="007C19F6">
        <w:rPr>
          <w:rFonts w:cstheme="minorHAnsi"/>
          <w:color w:val="FFFFFF" w:themeColor="background1"/>
          <w:lang w:eastAsia="zh-CN"/>
        </w:rPr>
        <w:t xml:space="preserve"> </w:t>
      </w:r>
      <w:r w:rsidRPr="00AD5CE9">
        <w:rPr>
          <w:rFonts w:cstheme="minorHAnsi"/>
          <w:lang w:eastAsia="zh-CN"/>
        </w:rPr>
        <w:t>to get circuit value.</w:t>
      </w:r>
    </w:p>
    <w:p w14:paraId="383AC720" w14:textId="77777777" w:rsidR="00C1719D" w:rsidRDefault="00AD5CE9" w:rsidP="00C1719D">
      <w:pPr>
        <w:pStyle w:val="ListParagraph"/>
        <w:numPr>
          <w:ilvl w:val="0"/>
          <w:numId w:val="49"/>
        </w:numPr>
        <w:spacing w:line="252" w:lineRule="auto"/>
        <w:rPr>
          <w:rFonts w:cstheme="minorHAnsi"/>
          <w:lang w:eastAsia="zh-CN"/>
        </w:rPr>
      </w:pPr>
      <w:r w:rsidRPr="00AD5CE9">
        <w:rPr>
          <w:rFonts w:cstheme="minorHAnsi"/>
          <w:lang w:eastAsia="zh-CN"/>
        </w:rPr>
        <w:t>Rack power</w:t>
      </w:r>
    </w:p>
    <w:p w14:paraId="28DC2791" w14:textId="77777777" w:rsidR="00C1719D" w:rsidRDefault="00AD5CE9" w:rsidP="00C1719D">
      <w:pPr>
        <w:pStyle w:val="ListParagraph"/>
        <w:numPr>
          <w:ilvl w:val="0"/>
          <w:numId w:val="49"/>
        </w:numPr>
        <w:spacing w:line="252" w:lineRule="auto"/>
        <w:rPr>
          <w:rFonts w:cstheme="minorHAnsi"/>
          <w:lang w:eastAsia="zh-CN"/>
        </w:rPr>
      </w:pPr>
      <w:r w:rsidRPr="00AD5CE9">
        <w:rPr>
          <w:rFonts w:cstheme="minorHAnsi"/>
          <w:lang w:eastAsia="zh-CN"/>
        </w:rPr>
        <w:t>Rack Failover</w:t>
      </w:r>
    </w:p>
    <w:p w14:paraId="7525647A" w14:textId="77777777" w:rsidR="00C1719D" w:rsidRDefault="00AD5CE9" w:rsidP="00C1719D">
      <w:pPr>
        <w:pStyle w:val="ListParagraph"/>
        <w:numPr>
          <w:ilvl w:val="0"/>
          <w:numId w:val="49"/>
        </w:numPr>
        <w:spacing w:line="252" w:lineRule="auto"/>
        <w:rPr>
          <w:rFonts w:cstheme="minorHAnsi"/>
          <w:lang w:eastAsia="zh-CN"/>
        </w:rPr>
      </w:pPr>
      <w:r w:rsidRPr="00AD5CE9">
        <w:rPr>
          <w:rFonts w:cstheme="minorHAnsi"/>
          <w:lang w:eastAsia="zh-CN"/>
        </w:rPr>
        <w:t>Power Path</w:t>
      </w:r>
    </w:p>
    <w:p w14:paraId="5B4710C6" w14:textId="5B4D4A7A" w:rsidR="0062635A" w:rsidRPr="00205F35" w:rsidRDefault="00AD5CE9" w:rsidP="00C1719D">
      <w:pPr>
        <w:pStyle w:val="ListParagraph"/>
        <w:numPr>
          <w:ilvl w:val="0"/>
          <w:numId w:val="49"/>
        </w:numPr>
        <w:spacing w:line="252" w:lineRule="auto"/>
        <w:rPr>
          <w:rFonts w:cstheme="minorHAnsi"/>
          <w:lang w:eastAsia="zh-CN"/>
        </w:rPr>
      </w:pPr>
      <w:r w:rsidRPr="00AD5CE9">
        <w:rPr>
          <w:rFonts w:cstheme="minorHAnsi"/>
          <w:lang w:eastAsia="zh-CN"/>
        </w:rPr>
        <w:lastRenderedPageBreak/>
        <w:t xml:space="preserve">PDU Power Reports </w:t>
      </w:r>
    </w:p>
    <w:p w14:paraId="766915AD" w14:textId="38717314" w:rsidR="0062635A" w:rsidRPr="00205F35" w:rsidRDefault="0062635A" w:rsidP="00B2233B">
      <w:pPr>
        <w:pStyle w:val="ListParagraph"/>
        <w:spacing w:line="252" w:lineRule="auto"/>
        <w:ind w:left="0"/>
        <w:rPr>
          <w:rFonts w:cstheme="minorHAnsi"/>
          <w:lang w:eastAsia="zh-CN"/>
        </w:rPr>
      </w:pPr>
    </w:p>
    <w:p w14:paraId="268DA551" w14:textId="12DD3351" w:rsidR="0062635A" w:rsidRDefault="0062635A" w:rsidP="0062635A">
      <w:pPr>
        <w:pStyle w:val="Heading1"/>
        <w:keepNext/>
        <w:keepLines/>
        <w:pageBreakBefore w:val="0"/>
        <w:numPr>
          <w:ilvl w:val="0"/>
          <w:numId w:val="28"/>
        </w:numPr>
        <w:tabs>
          <w:tab w:val="left" w:pos="360"/>
        </w:tabs>
        <w:spacing w:after="0"/>
        <w:ind w:hanging="720"/>
        <w:contextualSpacing w:val="0"/>
        <w:rPr>
          <w:rFonts w:cstheme="minorHAnsi"/>
          <w:lang w:eastAsia="zh-CN"/>
        </w:rPr>
      </w:pPr>
      <w:r w:rsidRPr="00205F35">
        <w:rPr>
          <w:rFonts w:cstheme="minorHAnsi"/>
          <w:lang w:eastAsia="zh-CN"/>
        </w:rPr>
        <w:t>Outline</w:t>
      </w:r>
      <w:r w:rsidRPr="00205F35">
        <w:rPr>
          <w:rFonts w:cstheme="minorHAnsi"/>
        </w:rPr>
        <w:t xml:space="preserve"> </w:t>
      </w:r>
      <w:r w:rsidRPr="00205F35">
        <w:rPr>
          <w:rFonts w:cstheme="minorHAnsi"/>
          <w:lang w:eastAsia="zh-CN"/>
        </w:rPr>
        <w:t>Design</w:t>
      </w:r>
    </w:p>
    <w:p w14:paraId="0537BE48" w14:textId="261A6544" w:rsidR="00AD5CE9" w:rsidRDefault="00AD5CE9" w:rsidP="00AD5CE9">
      <w:pPr>
        <w:rPr>
          <w:lang w:eastAsia="zh-CN"/>
        </w:rPr>
      </w:pPr>
      <w:r>
        <w:rPr>
          <w:lang w:eastAsia="zh-CN"/>
        </w:rPr>
        <w:t xml:space="preserve">In the version before 6.5.0, we can only support 42 circuit on panel. To Support the panels which max circuit is bigger than 42, we want to change the attributes on panel from scalar to tabular column.  For the first 42 circuit, we will still use the same attributes id for storing monitoring data. It will not make any effect on the history data, trend data.  </w:t>
      </w:r>
    </w:p>
    <w:p w14:paraId="468B7446" w14:textId="39A8A0B3" w:rsidR="00AD5CE9" w:rsidRDefault="00AD5CE9" w:rsidP="00AD5CE9">
      <w:pPr>
        <w:rPr>
          <w:lang w:eastAsia="zh-CN"/>
        </w:rPr>
      </w:pPr>
      <w:r>
        <w:rPr>
          <w:lang w:eastAsia="zh-CN"/>
        </w:rPr>
        <w:t xml:space="preserve">In 6.5.1 upgrade process, it will create new item for tabular and map </w:t>
      </w:r>
      <w:r w:rsidRPr="007C19F6">
        <w:rPr>
          <w:color w:val="FFFFFF" w:themeColor="background1"/>
          <w:highlight w:val="darkCyan"/>
          <w:lang w:eastAsia="zh-CN"/>
        </w:rPr>
        <w:t>new item</w:t>
      </w:r>
      <w:r w:rsidR="00FE557D" w:rsidRPr="007C19F6">
        <w:rPr>
          <w:color w:val="FFFFFF" w:themeColor="background1"/>
          <w:highlight w:val="darkCyan"/>
          <w:lang w:eastAsia="zh-CN"/>
        </w:rPr>
        <w:t xml:space="preserve"> </w:t>
      </w:r>
      <w:r w:rsidRPr="007C19F6">
        <w:rPr>
          <w:color w:val="FFFFFF" w:themeColor="background1"/>
          <w:highlight w:val="darkCyan"/>
          <w:lang w:eastAsia="zh-CN"/>
        </w:rPr>
        <w:t>+</w:t>
      </w:r>
      <w:r w:rsidR="00FE557D" w:rsidRPr="007C19F6">
        <w:rPr>
          <w:color w:val="FFFFFF" w:themeColor="background1"/>
          <w:highlight w:val="darkCyan"/>
          <w:lang w:eastAsia="zh-CN"/>
        </w:rPr>
        <w:t xml:space="preserve"> </w:t>
      </w:r>
      <w:r w:rsidRPr="007C19F6">
        <w:rPr>
          <w:color w:val="FFFFFF" w:themeColor="background1"/>
          <w:highlight w:val="darkCyan"/>
          <w:lang w:eastAsia="zh-CN"/>
        </w:rPr>
        <w:t>index</w:t>
      </w:r>
      <w:r>
        <w:rPr>
          <w:lang w:eastAsia="zh-CN"/>
        </w:rPr>
        <w:t xml:space="preserve"> = old attribute id. Then all of history data and trend data can be get from old devices. If user create new device or new item, system will generate random id for every circuits. </w:t>
      </w:r>
    </w:p>
    <w:p w14:paraId="6EF86A08" w14:textId="642A0BD4" w:rsidR="00AD5CE9" w:rsidRDefault="00AD5CE9" w:rsidP="00AD5CE9">
      <w:pPr>
        <w:rPr>
          <w:lang w:eastAsia="zh-CN"/>
        </w:rPr>
      </w:pPr>
      <w:r w:rsidRPr="007C19F6">
        <w:rPr>
          <w:b/>
          <w:bCs/>
          <w:u w:val="single"/>
          <w:lang w:eastAsia="zh-CN"/>
        </w:rPr>
        <w:t>Changes on Template</w:t>
      </w:r>
      <w:r w:rsidRPr="007C19F6">
        <w:rPr>
          <w:u w:val="single"/>
          <w:lang w:eastAsia="zh-CN"/>
        </w:rPr>
        <w:t>:</w:t>
      </w:r>
      <w:r>
        <w:rPr>
          <w:lang w:eastAsia="zh-CN"/>
        </w:rPr>
        <w:t xml:space="preserve">  For new template, we suggest user to use attributes </w:t>
      </w:r>
      <w:r w:rsidRPr="007C19F6">
        <w:rPr>
          <w:color w:val="FFFFFF" w:themeColor="background1"/>
          <w:highlight w:val="magenta"/>
          <w:lang w:eastAsia="zh-CN"/>
        </w:rPr>
        <w:t>current, active power</w:t>
      </w:r>
      <w:r w:rsidR="007C19F6">
        <w:rPr>
          <w:lang w:eastAsia="zh-CN"/>
        </w:rPr>
        <w:t xml:space="preserve"> </w:t>
      </w:r>
      <w:r>
        <w:rPr>
          <w:lang w:eastAsia="zh-CN"/>
        </w:rPr>
        <w:t xml:space="preserve">to monitoring current/power on panel.  When we upgrade template.  we need to process the following cases. </w:t>
      </w:r>
    </w:p>
    <w:p w14:paraId="4B08B57C" w14:textId="3C14BD8D" w:rsidR="00AD5CE9" w:rsidRDefault="00AD5CE9" w:rsidP="005860C5">
      <w:pPr>
        <w:pStyle w:val="ListParagraph"/>
        <w:numPr>
          <w:ilvl w:val="0"/>
          <w:numId w:val="42"/>
        </w:numPr>
        <w:rPr>
          <w:lang w:eastAsia="zh-CN"/>
        </w:rPr>
      </w:pPr>
      <w:r>
        <w:rPr>
          <w:lang w:eastAsia="zh-CN"/>
        </w:rPr>
        <w:t>User</w:t>
      </w:r>
      <w:r w:rsidR="007C19F6">
        <w:rPr>
          <w:lang w:eastAsia="zh-CN"/>
        </w:rPr>
        <w:t>s</w:t>
      </w:r>
      <w:r>
        <w:rPr>
          <w:lang w:eastAsia="zh-CN"/>
        </w:rPr>
        <w:t xml:space="preserve"> add circuit current/power points on template level. </w:t>
      </w:r>
    </w:p>
    <w:p w14:paraId="633314BE" w14:textId="77777777" w:rsidR="007C19F6" w:rsidRDefault="00AD5CE9" w:rsidP="00AD5CE9">
      <w:pPr>
        <w:rPr>
          <w:lang w:eastAsia="zh-CN"/>
        </w:rPr>
      </w:pPr>
      <w:r w:rsidRPr="00FE557D">
        <w:rPr>
          <w:color w:val="C00000"/>
          <w:lang w:eastAsia="zh-CN"/>
        </w:rPr>
        <w:t>Solution</w:t>
      </w:r>
      <w:r>
        <w:rPr>
          <w:lang w:eastAsia="zh-CN"/>
        </w:rPr>
        <w:t xml:space="preserve">: </w:t>
      </w:r>
    </w:p>
    <w:p w14:paraId="28272433" w14:textId="21C5533F" w:rsidR="00AD5CE9" w:rsidRDefault="007C19F6" w:rsidP="00AD5CE9">
      <w:pPr>
        <w:rPr>
          <w:lang w:eastAsia="zh-CN"/>
        </w:rPr>
      </w:pPr>
      <w:r>
        <w:rPr>
          <w:lang w:eastAsia="zh-CN"/>
        </w:rPr>
        <w:t>A</w:t>
      </w:r>
      <w:r w:rsidR="00AD5CE9">
        <w:rPr>
          <w:lang w:eastAsia="zh-CN"/>
        </w:rPr>
        <w:t>dd new tabular items for current, power on template.  Creating mapping between old scalar item to new tabular item for every device at backend, remove old scalar items and enable new tabular items on devices.</w:t>
      </w:r>
    </w:p>
    <w:p w14:paraId="00A47D51" w14:textId="02B89588" w:rsidR="00AD5CE9" w:rsidRDefault="00AD5CE9" w:rsidP="005860C5">
      <w:pPr>
        <w:pStyle w:val="ListParagraph"/>
        <w:numPr>
          <w:ilvl w:val="0"/>
          <w:numId w:val="42"/>
        </w:numPr>
        <w:rPr>
          <w:lang w:eastAsia="zh-CN"/>
        </w:rPr>
      </w:pPr>
      <w:r>
        <w:rPr>
          <w:lang w:eastAsia="zh-CN"/>
        </w:rPr>
        <w:t>User</w:t>
      </w:r>
      <w:r w:rsidR="007C19F6">
        <w:rPr>
          <w:lang w:eastAsia="zh-CN"/>
        </w:rPr>
        <w:t>s</w:t>
      </w:r>
      <w:r>
        <w:rPr>
          <w:lang w:eastAsia="zh-CN"/>
        </w:rPr>
        <w:t xml:space="preserve"> add circuit current/power points on device level.</w:t>
      </w:r>
    </w:p>
    <w:p w14:paraId="27083ACB" w14:textId="77777777" w:rsidR="007C19F6" w:rsidRDefault="00AD5CE9" w:rsidP="00AD5CE9">
      <w:pPr>
        <w:rPr>
          <w:lang w:eastAsia="zh-CN"/>
        </w:rPr>
      </w:pPr>
      <w:r w:rsidRPr="00FE557D">
        <w:rPr>
          <w:color w:val="C00000"/>
          <w:lang w:eastAsia="zh-CN"/>
        </w:rPr>
        <w:t>Solution</w:t>
      </w:r>
      <w:r>
        <w:rPr>
          <w:lang w:eastAsia="zh-CN"/>
        </w:rPr>
        <w:t xml:space="preserve">:  </w:t>
      </w:r>
    </w:p>
    <w:p w14:paraId="41683629" w14:textId="5AE6BE21" w:rsidR="00AD5CE9" w:rsidRDefault="007C19F6" w:rsidP="00AD5CE9">
      <w:pPr>
        <w:rPr>
          <w:lang w:eastAsia="zh-CN"/>
        </w:rPr>
      </w:pPr>
      <w:r>
        <w:rPr>
          <w:lang w:eastAsia="zh-CN"/>
        </w:rPr>
        <w:t>A</w:t>
      </w:r>
      <w:r w:rsidR="00AD5CE9">
        <w:rPr>
          <w:lang w:eastAsia="zh-CN"/>
        </w:rPr>
        <w:t>dd new tabular items for current, power on device.  Creating mapping between old scalar item to new tabular item for every device at backend, remove old scalar items and enable new tabular items on devices.</w:t>
      </w:r>
    </w:p>
    <w:p w14:paraId="55F2A367" w14:textId="7E4D2492" w:rsidR="00AD5CE9" w:rsidRDefault="00AD5CE9" w:rsidP="005860C5">
      <w:pPr>
        <w:pStyle w:val="ListParagraph"/>
        <w:numPr>
          <w:ilvl w:val="0"/>
          <w:numId w:val="42"/>
        </w:numPr>
        <w:rPr>
          <w:lang w:eastAsia="zh-CN"/>
        </w:rPr>
      </w:pPr>
      <w:r>
        <w:rPr>
          <w:lang w:eastAsia="zh-CN"/>
        </w:rPr>
        <w:t>User</w:t>
      </w:r>
      <w:r w:rsidR="007C19F6">
        <w:rPr>
          <w:lang w:eastAsia="zh-CN"/>
        </w:rPr>
        <w:t>s</w:t>
      </w:r>
      <w:r>
        <w:rPr>
          <w:lang w:eastAsia="zh-CN"/>
        </w:rPr>
        <w:t xml:space="preserve"> add circuit current/power points on both template and device level.</w:t>
      </w:r>
    </w:p>
    <w:p w14:paraId="7CE7883B" w14:textId="77777777" w:rsidR="007C19F6" w:rsidRDefault="00AD5CE9" w:rsidP="00AD5CE9">
      <w:pPr>
        <w:rPr>
          <w:lang w:eastAsia="zh-CN"/>
        </w:rPr>
      </w:pPr>
      <w:r w:rsidRPr="00FE557D">
        <w:rPr>
          <w:color w:val="C00000"/>
          <w:lang w:eastAsia="zh-CN"/>
        </w:rPr>
        <w:t>Solution</w:t>
      </w:r>
      <w:r>
        <w:rPr>
          <w:lang w:eastAsia="zh-CN"/>
        </w:rPr>
        <w:t xml:space="preserve">:  </w:t>
      </w:r>
    </w:p>
    <w:p w14:paraId="637F04F7" w14:textId="10870012" w:rsidR="00AD5CE9" w:rsidRDefault="007C19F6" w:rsidP="00AD5CE9">
      <w:pPr>
        <w:rPr>
          <w:lang w:eastAsia="zh-CN"/>
        </w:rPr>
      </w:pPr>
      <w:r>
        <w:rPr>
          <w:lang w:eastAsia="zh-CN"/>
        </w:rPr>
        <w:t>A</w:t>
      </w:r>
      <w:r w:rsidR="00AD5CE9">
        <w:rPr>
          <w:lang w:eastAsia="zh-CN"/>
        </w:rPr>
        <w:t>dd new tabular items for current, power on device.  Creating mapping between old scalar item to new tabular item for every device at backend, remove old scalar items and enable new tabular items on devices.</w:t>
      </w:r>
    </w:p>
    <w:p w14:paraId="447CB70C" w14:textId="3A041E32" w:rsidR="00AD5CE9" w:rsidRDefault="00AD5CE9" w:rsidP="00AD5CE9">
      <w:pPr>
        <w:pStyle w:val="ListParagraph"/>
        <w:numPr>
          <w:ilvl w:val="0"/>
          <w:numId w:val="42"/>
        </w:numPr>
        <w:rPr>
          <w:lang w:eastAsia="zh-CN"/>
        </w:rPr>
      </w:pPr>
      <w:r>
        <w:rPr>
          <w:lang w:eastAsia="zh-CN"/>
        </w:rPr>
        <w:t xml:space="preserve">Currently, we only support tabular on SNMP/Modbus, if user uses other protocols to monitor circuit value, we shouldn’t alert critical message to user before start to upgrade to 6.5.1 in precheck. </w:t>
      </w:r>
    </w:p>
    <w:p w14:paraId="7F87192D" w14:textId="77777777" w:rsidR="00AD5CE9" w:rsidRDefault="00AD5CE9" w:rsidP="00AD5CE9">
      <w:pPr>
        <w:rPr>
          <w:lang w:eastAsia="zh-CN"/>
        </w:rPr>
      </w:pPr>
      <w:r w:rsidRPr="007C19F6">
        <w:rPr>
          <w:b/>
          <w:bCs/>
          <w:u w:val="single"/>
          <w:lang w:eastAsia="zh-CN"/>
        </w:rPr>
        <w:t>Changes on trigger</w:t>
      </w:r>
      <w:r w:rsidRPr="007C19F6">
        <w:rPr>
          <w:u w:val="single"/>
          <w:lang w:eastAsia="zh-CN"/>
        </w:rPr>
        <w:t xml:space="preserve">: </w:t>
      </w:r>
      <w:r>
        <w:rPr>
          <w:lang w:eastAsia="zh-CN"/>
        </w:rPr>
        <w:t xml:space="preserve"> we will support user to add trigger on a cell value in 6.5.1 system. When we upgrade triggers, we need to process the following cases.</w:t>
      </w:r>
    </w:p>
    <w:p w14:paraId="7CDDE109" w14:textId="4B07413A" w:rsidR="00AD5CE9" w:rsidRDefault="00AD5CE9" w:rsidP="005860C5">
      <w:pPr>
        <w:pStyle w:val="ListParagraph"/>
        <w:numPr>
          <w:ilvl w:val="0"/>
          <w:numId w:val="43"/>
        </w:numPr>
        <w:rPr>
          <w:lang w:eastAsia="zh-CN"/>
        </w:rPr>
      </w:pPr>
      <w:r>
        <w:rPr>
          <w:lang w:eastAsia="zh-CN"/>
        </w:rPr>
        <w:t>User</w:t>
      </w:r>
      <w:r w:rsidR="007C19F6">
        <w:rPr>
          <w:lang w:eastAsia="zh-CN"/>
        </w:rPr>
        <w:t>s</w:t>
      </w:r>
      <w:r>
        <w:rPr>
          <w:lang w:eastAsia="zh-CN"/>
        </w:rPr>
        <w:t xml:space="preserve"> add trigger on template level.</w:t>
      </w:r>
    </w:p>
    <w:p w14:paraId="64429EEE" w14:textId="77777777" w:rsidR="007C19F6" w:rsidRDefault="00AD5CE9" w:rsidP="00AD5CE9">
      <w:pPr>
        <w:rPr>
          <w:lang w:eastAsia="zh-CN"/>
        </w:rPr>
      </w:pPr>
      <w:r w:rsidRPr="00FE557D">
        <w:rPr>
          <w:color w:val="C00000"/>
          <w:lang w:eastAsia="zh-CN"/>
        </w:rPr>
        <w:lastRenderedPageBreak/>
        <w:t>Solution</w:t>
      </w:r>
      <w:r>
        <w:rPr>
          <w:lang w:eastAsia="zh-CN"/>
        </w:rPr>
        <w:t xml:space="preserve">:  </w:t>
      </w:r>
    </w:p>
    <w:p w14:paraId="670F02B0" w14:textId="5D56C14D" w:rsidR="00AD5CE9" w:rsidRDefault="00AD5CE9" w:rsidP="00AD5CE9">
      <w:pPr>
        <w:rPr>
          <w:lang w:eastAsia="zh-CN"/>
        </w:rPr>
      </w:pPr>
      <w:r>
        <w:rPr>
          <w:lang w:eastAsia="zh-CN"/>
        </w:rPr>
        <w:t xml:space="preserve">Update the rule on trigger, replace scalar item with </w:t>
      </w:r>
      <w:r w:rsidR="00FE557D" w:rsidRPr="007C19F6">
        <w:rPr>
          <w:color w:val="FFFFFF" w:themeColor="background1"/>
          <w:highlight w:val="darkCyan"/>
          <w:lang w:eastAsia="zh-CN"/>
        </w:rPr>
        <w:t>column + index</w:t>
      </w:r>
      <w:r>
        <w:rPr>
          <w:lang w:eastAsia="zh-CN"/>
        </w:rPr>
        <w:t xml:space="preserve"> item.</w:t>
      </w:r>
    </w:p>
    <w:p w14:paraId="45E713D9" w14:textId="705E1879" w:rsidR="00AD5CE9" w:rsidRDefault="00AD5CE9" w:rsidP="005860C5">
      <w:pPr>
        <w:pStyle w:val="ListParagraph"/>
        <w:numPr>
          <w:ilvl w:val="0"/>
          <w:numId w:val="43"/>
        </w:numPr>
        <w:rPr>
          <w:lang w:eastAsia="zh-CN"/>
        </w:rPr>
      </w:pPr>
      <w:r>
        <w:rPr>
          <w:lang w:eastAsia="zh-CN"/>
        </w:rPr>
        <w:t>User</w:t>
      </w:r>
      <w:r w:rsidR="007C19F6">
        <w:rPr>
          <w:lang w:eastAsia="zh-CN"/>
        </w:rPr>
        <w:t>s</w:t>
      </w:r>
      <w:r>
        <w:rPr>
          <w:lang w:eastAsia="zh-CN"/>
        </w:rPr>
        <w:t xml:space="preserve"> add trigger on device level. </w:t>
      </w:r>
    </w:p>
    <w:p w14:paraId="1EF94EF5" w14:textId="77777777" w:rsidR="007C19F6" w:rsidRDefault="00AD5CE9" w:rsidP="00AD5CE9">
      <w:pPr>
        <w:rPr>
          <w:lang w:eastAsia="zh-CN"/>
        </w:rPr>
      </w:pPr>
      <w:r w:rsidRPr="00FE557D">
        <w:rPr>
          <w:color w:val="C00000"/>
          <w:lang w:eastAsia="zh-CN"/>
        </w:rPr>
        <w:t>Solution</w:t>
      </w:r>
      <w:r>
        <w:rPr>
          <w:lang w:eastAsia="zh-CN"/>
        </w:rPr>
        <w:t xml:space="preserve">:  </w:t>
      </w:r>
    </w:p>
    <w:p w14:paraId="4CF1339D" w14:textId="338C0DC7" w:rsidR="00AD5CE9" w:rsidRDefault="00AD5CE9" w:rsidP="00AD5CE9">
      <w:pPr>
        <w:rPr>
          <w:lang w:eastAsia="zh-CN"/>
        </w:rPr>
      </w:pPr>
      <w:r>
        <w:rPr>
          <w:lang w:eastAsia="zh-CN"/>
        </w:rPr>
        <w:t xml:space="preserve">Update the rule on trigger, replace scalar item with </w:t>
      </w:r>
      <w:r w:rsidR="00FE557D" w:rsidRPr="007C19F6">
        <w:rPr>
          <w:color w:val="FFFFFF" w:themeColor="background1"/>
          <w:highlight w:val="darkCyan"/>
          <w:lang w:eastAsia="zh-CN"/>
        </w:rPr>
        <w:t>column + index</w:t>
      </w:r>
      <w:r w:rsidRPr="007C19F6">
        <w:rPr>
          <w:color w:val="FFFFFF" w:themeColor="background1"/>
          <w:lang w:eastAsia="zh-CN"/>
        </w:rPr>
        <w:t xml:space="preserve"> </w:t>
      </w:r>
      <w:r>
        <w:rPr>
          <w:lang w:eastAsia="zh-CN"/>
        </w:rPr>
        <w:t>item.</w:t>
      </w:r>
    </w:p>
    <w:p w14:paraId="5C55E853" w14:textId="28D3E895" w:rsidR="00AD5CE9" w:rsidRDefault="00AD5CE9" w:rsidP="00FE557D">
      <w:pPr>
        <w:pStyle w:val="ListParagraph"/>
        <w:numPr>
          <w:ilvl w:val="0"/>
          <w:numId w:val="43"/>
        </w:numPr>
        <w:rPr>
          <w:lang w:eastAsia="zh-CN"/>
        </w:rPr>
      </w:pPr>
      <w:r>
        <w:rPr>
          <w:lang w:eastAsia="zh-CN"/>
        </w:rPr>
        <w:t>User add trigger on both template and device level.</w:t>
      </w:r>
    </w:p>
    <w:p w14:paraId="07DFE620" w14:textId="77777777" w:rsidR="007C19F6" w:rsidRDefault="00AD5CE9" w:rsidP="00AD5CE9">
      <w:pPr>
        <w:rPr>
          <w:lang w:eastAsia="zh-CN"/>
        </w:rPr>
      </w:pPr>
      <w:r w:rsidRPr="00FE557D">
        <w:rPr>
          <w:color w:val="C00000"/>
          <w:lang w:eastAsia="zh-CN"/>
        </w:rPr>
        <w:t>Solution</w:t>
      </w:r>
      <w:r>
        <w:rPr>
          <w:lang w:eastAsia="zh-CN"/>
        </w:rPr>
        <w:t xml:space="preserve">:  </w:t>
      </w:r>
    </w:p>
    <w:p w14:paraId="66BE8D45" w14:textId="3031F710" w:rsidR="00AD5CE9" w:rsidRDefault="00AD5CE9" w:rsidP="00AD5CE9">
      <w:pPr>
        <w:rPr>
          <w:lang w:eastAsia="zh-CN"/>
        </w:rPr>
      </w:pPr>
      <w:r>
        <w:rPr>
          <w:lang w:eastAsia="zh-CN"/>
        </w:rPr>
        <w:t xml:space="preserve">if the trigger is on template level, then create new trigger and add rule with </w:t>
      </w:r>
      <w:r w:rsidR="00FE557D" w:rsidRPr="007C19F6">
        <w:rPr>
          <w:color w:val="FFFFFF" w:themeColor="background1"/>
          <w:highlight w:val="darkCyan"/>
          <w:lang w:eastAsia="zh-CN"/>
        </w:rPr>
        <w:t>column + index</w:t>
      </w:r>
      <w:r>
        <w:rPr>
          <w:lang w:eastAsia="zh-CN"/>
        </w:rPr>
        <w:t xml:space="preserve"> item. If the trigger is on device level then update the rule on trigger and replace scalar item with </w:t>
      </w:r>
      <w:r w:rsidR="00FE557D" w:rsidRPr="007C19F6">
        <w:rPr>
          <w:color w:val="FFFFFF" w:themeColor="background1"/>
          <w:highlight w:val="darkCyan"/>
          <w:lang w:eastAsia="zh-CN"/>
        </w:rPr>
        <w:t>column + index</w:t>
      </w:r>
      <w:r>
        <w:rPr>
          <w:lang w:eastAsia="zh-CN"/>
        </w:rPr>
        <w:t xml:space="preserve"> item.</w:t>
      </w:r>
    </w:p>
    <w:p w14:paraId="726BA430" w14:textId="337454E9" w:rsidR="00AD5CE9" w:rsidRDefault="00AD5CE9" w:rsidP="00AD5CE9">
      <w:pPr>
        <w:rPr>
          <w:lang w:eastAsia="zh-CN"/>
        </w:rPr>
      </w:pPr>
      <w:r w:rsidRPr="007C19F6">
        <w:rPr>
          <w:b/>
          <w:bCs/>
          <w:u w:val="single"/>
          <w:lang w:eastAsia="zh-CN"/>
        </w:rPr>
        <w:t>Changes on dashboard</w:t>
      </w:r>
      <w:r w:rsidRPr="007C19F6">
        <w:rPr>
          <w:u w:val="single"/>
          <w:lang w:eastAsia="zh-CN"/>
        </w:rPr>
        <w:t xml:space="preserve">: </w:t>
      </w:r>
      <w:r>
        <w:rPr>
          <w:lang w:eastAsia="zh-CN"/>
        </w:rPr>
        <w:t xml:space="preserve">We will use </w:t>
      </w:r>
      <w:r w:rsidRPr="007C19F6">
        <w:rPr>
          <w:color w:val="FFFFFF" w:themeColor="background1"/>
          <w:highlight w:val="darkCyan"/>
          <w:lang w:eastAsia="zh-CN"/>
        </w:rPr>
        <w:t>column + index</w:t>
      </w:r>
      <w:r>
        <w:rPr>
          <w:lang w:eastAsia="zh-CN"/>
        </w:rPr>
        <w:t xml:space="preserve"> to get circuit current for system dashboards on panel, if user created customer dashboard, we should upgrade the dashboard definition.</w:t>
      </w:r>
    </w:p>
    <w:p w14:paraId="35AB3A83" w14:textId="32E0D41E" w:rsidR="00AD5CE9" w:rsidRDefault="00AD5CE9" w:rsidP="00AD5CE9">
      <w:pPr>
        <w:rPr>
          <w:lang w:eastAsia="zh-CN"/>
        </w:rPr>
      </w:pPr>
      <w:r>
        <w:rPr>
          <w:lang w:eastAsia="zh-CN"/>
        </w:rPr>
        <w:t xml:space="preserve">We found databank using </w:t>
      </w:r>
      <w:r w:rsidR="00B53C09">
        <w:rPr>
          <w:lang w:eastAsia="zh-CN"/>
        </w:rPr>
        <w:t xml:space="preserve">BACNET </w:t>
      </w:r>
      <w:r>
        <w:rPr>
          <w:lang w:eastAsia="zh-CN"/>
        </w:rPr>
        <w:t xml:space="preserve">to monitoring panel circuits. We need to add two features to support the requirement. The first one is that allow user to define triggers on </w:t>
      </w:r>
      <w:r w:rsidRPr="007C19F6">
        <w:rPr>
          <w:color w:val="FFFFFF" w:themeColor="background1"/>
          <w:highlight w:val="darkCyan"/>
          <w:lang w:eastAsia="zh-CN"/>
        </w:rPr>
        <w:t>column</w:t>
      </w:r>
      <w:r w:rsidR="00FE557D" w:rsidRPr="007C19F6">
        <w:rPr>
          <w:color w:val="FFFFFF" w:themeColor="background1"/>
          <w:highlight w:val="darkCyan"/>
          <w:lang w:eastAsia="zh-CN"/>
        </w:rPr>
        <w:t xml:space="preserve"> </w:t>
      </w:r>
      <w:r w:rsidRPr="007C19F6">
        <w:rPr>
          <w:color w:val="FFFFFF" w:themeColor="background1"/>
          <w:highlight w:val="darkCyan"/>
          <w:lang w:eastAsia="zh-CN"/>
        </w:rPr>
        <w:t>+</w:t>
      </w:r>
      <w:r w:rsidR="00FE557D" w:rsidRPr="007C19F6">
        <w:rPr>
          <w:color w:val="FFFFFF" w:themeColor="background1"/>
          <w:highlight w:val="darkCyan"/>
          <w:lang w:eastAsia="zh-CN"/>
        </w:rPr>
        <w:t xml:space="preserve"> </w:t>
      </w:r>
      <w:r w:rsidRPr="007C19F6">
        <w:rPr>
          <w:color w:val="FFFFFF" w:themeColor="background1"/>
          <w:highlight w:val="darkCyan"/>
          <w:lang w:eastAsia="zh-CN"/>
        </w:rPr>
        <w:t>index</w:t>
      </w:r>
      <w:r>
        <w:rPr>
          <w:lang w:eastAsia="zh-CN"/>
        </w:rPr>
        <w:t xml:space="preserve">. The second one is that allow user to define tubular points for </w:t>
      </w:r>
      <w:r w:rsidR="00B53C09">
        <w:rPr>
          <w:lang w:eastAsia="zh-CN"/>
        </w:rPr>
        <w:t>BACNET</w:t>
      </w:r>
      <w:r>
        <w:rPr>
          <w:lang w:eastAsia="zh-CN"/>
        </w:rPr>
        <w:t xml:space="preserve"> protocol.</w:t>
      </w:r>
    </w:p>
    <w:p w14:paraId="12062F7D" w14:textId="77777777" w:rsidR="00AD5CE9" w:rsidRPr="00AD5CE9" w:rsidRDefault="00AD5CE9" w:rsidP="00AD5CE9">
      <w:pPr>
        <w:rPr>
          <w:lang w:eastAsia="zh-CN"/>
        </w:rPr>
      </w:pPr>
    </w:p>
    <w:p w14:paraId="247BDFCB" w14:textId="77777777" w:rsidR="00B60610" w:rsidRDefault="00B60610" w:rsidP="00B60610">
      <w:pPr>
        <w:spacing w:line="252" w:lineRule="auto"/>
        <w:ind w:firstLine="360"/>
        <w:rPr>
          <w:ins w:id="5" w:author="mine" w:date="2021-06-28T16:33:00Z"/>
          <w:rFonts w:cstheme="minorHAnsi"/>
          <w:lang w:eastAsia="zh-CN"/>
        </w:rPr>
      </w:pPr>
      <w:bookmarkStart w:id="6" w:name="_Hlk75790666"/>
    </w:p>
    <w:bookmarkEnd w:id="6"/>
    <w:p w14:paraId="3C86F0F3" w14:textId="06DCECCC" w:rsidR="0062635A" w:rsidRDefault="00B60610" w:rsidP="00B2233B">
      <w:pPr>
        <w:pStyle w:val="ListParagraph"/>
        <w:spacing w:line="252" w:lineRule="auto"/>
        <w:ind w:left="0"/>
        <w:rPr>
          <w:rFonts w:cstheme="minorHAnsi"/>
          <w:lang w:eastAsia="zh-CN"/>
        </w:rPr>
      </w:pPr>
      <w:ins w:id="7" w:author="mine" w:date="2021-06-28T16:33:00Z">
        <w:r w:rsidRPr="00F118CA">
          <w:rPr>
            <w:rFonts w:cstheme="minorHAnsi"/>
            <w:noProof/>
            <w:lang w:eastAsia="zh-CN"/>
          </w:rPr>
          <w:drawing>
            <wp:inline distT="0" distB="0" distL="0" distR="0" wp14:anchorId="42229A10" wp14:editId="0D295CE1">
              <wp:extent cx="5943600" cy="2919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19095"/>
                      </a:xfrm>
                      <a:prstGeom prst="rect">
                        <a:avLst/>
                      </a:prstGeom>
                    </pic:spPr>
                  </pic:pic>
                </a:graphicData>
              </a:graphic>
            </wp:inline>
          </w:drawing>
        </w:r>
      </w:ins>
    </w:p>
    <w:p w14:paraId="64750568" w14:textId="699B1752" w:rsidR="00B60610" w:rsidRDefault="00B60610" w:rsidP="00B2233B">
      <w:pPr>
        <w:pStyle w:val="ListParagraph"/>
        <w:spacing w:line="252" w:lineRule="auto"/>
        <w:ind w:left="0"/>
        <w:rPr>
          <w:rFonts w:cstheme="minorHAnsi"/>
          <w:lang w:eastAsia="zh-CN"/>
        </w:rPr>
      </w:pPr>
      <w:ins w:id="8" w:author="mine" w:date="2021-06-28T16:33:00Z">
        <w:r w:rsidRPr="00F118CA">
          <w:rPr>
            <w:rFonts w:cstheme="minorHAnsi"/>
            <w:noProof/>
            <w:lang w:eastAsia="zh-CN"/>
          </w:rPr>
          <w:lastRenderedPageBreak/>
          <w:drawing>
            <wp:inline distT="0" distB="0" distL="0" distR="0" wp14:anchorId="3DB2FCA7" wp14:editId="1F53B6DE">
              <wp:extent cx="5943600" cy="274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9550"/>
                      </a:xfrm>
                      <a:prstGeom prst="rect">
                        <a:avLst/>
                      </a:prstGeom>
                    </pic:spPr>
                  </pic:pic>
                </a:graphicData>
              </a:graphic>
            </wp:inline>
          </w:drawing>
        </w:r>
      </w:ins>
    </w:p>
    <w:p w14:paraId="7DDA9939" w14:textId="29A567CB" w:rsidR="00B60610" w:rsidRDefault="00B60610" w:rsidP="00B2233B">
      <w:pPr>
        <w:pStyle w:val="ListParagraph"/>
        <w:spacing w:line="252" w:lineRule="auto"/>
        <w:ind w:left="0"/>
        <w:rPr>
          <w:rFonts w:cstheme="minorHAnsi"/>
          <w:lang w:eastAsia="zh-CN"/>
        </w:rPr>
      </w:pPr>
      <w:ins w:id="9" w:author="mine" w:date="2021-06-28T16:33:00Z">
        <w:r w:rsidRPr="001359F7">
          <w:rPr>
            <w:rFonts w:cstheme="minorHAnsi"/>
            <w:noProof/>
            <w:lang w:eastAsia="zh-CN"/>
          </w:rPr>
          <w:drawing>
            <wp:inline distT="0" distB="0" distL="0" distR="0" wp14:anchorId="174BFBBC" wp14:editId="533815B3">
              <wp:extent cx="5943600" cy="2677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7160"/>
                      </a:xfrm>
                      <a:prstGeom prst="rect">
                        <a:avLst/>
                      </a:prstGeom>
                    </pic:spPr>
                  </pic:pic>
                </a:graphicData>
              </a:graphic>
            </wp:inline>
          </w:drawing>
        </w:r>
      </w:ins>
    </w:p>
    <w:p w14:paraId="498BA293" w14:textId="1B2C747C" w:rsidR="00B60610" w:rsidRPr="00B60610" w:rsidRDefault="00B60610" w:rsidP="00B2233B">
      <w:pPr>
        <w:pStyle w:val="ListParagraph"/>
        <w:spacing w:line="252" w:lineRule="auto"/>
        <w:ind w:left="0"/>
        <w:rPr>
          <w:rFonts w:cstheme="minorHAnsi"/>
          <w:lang w:eastAsia="zh-CN"/>
        </w:rPr>
      </w:pPr>
      <w:ins w:id="10" w:author="mine" w:date="2021-06-28T16:33:00Z">
        <w:r w:rsidRPr="00F118CA">
          <w:rPr>
            <w:rFonts w:cstheme="minorHAnsi"/>
            <w:noProof/>
            <w:lang w:eastAsia="zh-CN"/>
          </w:rPr>
          <w:lastRenderedPageBreak/>
          <w:drawing>
            <wp:inline distT="0" distB="0" distL="0" distR="0" wp14:anchorId="137D6961" wp14:editId="7375FAD7">
              <wp:extent cx="5943600" cy="24866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6660"/>
                      </a:xfrm>
                      <a:prstGeom prst="rect">
                        <a:avLst/>
                      </a:prstGeom>
                    </pic:spPr>
                  </pic:pic>
                </a:graphicData>
              </a:graphic>
            </wp:inline>
          </w:drawing>
        </w:r>
      </w:ins>
    </w:p>
    <w:p w14:paraId="33193D4B" w14:textId="75B93373"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Outline Diagram:</w:t>
      </w:r>
    </w:p>
    <w:p w14:paraId="5CF7BE08" w14:textId="27423178" w:rsidR="00AE3D05" w:rsidRPr="00205F35" w:rsidRDefault="00AE3D05" w:rsidP="00B2233B">
      <w:pPr>
        <w:pStyle w:val="ListParagraph"/>
        <w:spacing w:line="252" w:lineRule="auto"/>
        <w:ind w:left="0"/>
        <w:rPr>
          <w:rFonts w:cstheme="minorHAnsi"/>
          <w:b/>
          <w:bCs/>
          <w:lang w:eastAsia="zh-CN"/>
        </w:rPr>
      </w:pPr>
    </w:p>
    <w:p w14:paraId="31708609" w14:textId="44D2DF03" w:rsidR="00AE3D05" w:rsidRPr="00205F35" w:rsidRDefault="00AE3D05" w:rsidP="00B2233B">
      <w:pPr>
        <w:pStyle w:val="ListParagraph"/>
        <w:spacing w:line="252" w:lineRule="auto"/>
        <w:ind w:left="0"/>
        <w:rPr>
          <w:rFonts w:cstheme="minorHAnsi"/>
          <w:b/>
          <w:bCs/>
          <w:lang w:eastAsia="zh-CN"/>
        </w:rPr>
      </w:pPr>
    </w:p>
    <w:p w14:paraId="68C24476" w14:textId="3F1DFC50"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Flow Chart:</w:t>
      </w:r>
    </w:p>
    <w:p w14:paraId="1C9FFE35" w14:textId="40E7FE10" w:rsidR="00AE3D05" w:rsidRPr="00205F35" w:rsidRDefault="00AE3D05" w:rsidP="00B2233B">
      <w:pPr>
        <w:pStyle w:val="ListParagraph"/>
        <w:spacing w:line="252" w:lineRule="auto"/>
        <w:ind w:left="0"/>
        <w:rPr>
          <w:rFonts w:cstheme="minorHAnsi"/>
          <w:b/>
          <w:bCs/>
          <w:lang w:eastAsia="zh-CN"/>
        </w:rPr>
      </w:pPr>
    </w:p>
    <w:p w14:paraId="1F0A783E" w14:textId="6FB3A07D" w:rsidR="00AE3D05" w:rsidRPr="00205F35" w:rsidRDefault="00AE3D05" w:rsidP="00B2233B">
      <w:pPr>
        <w:pStyle w:val="ListParagraph"/>
        <w:spacing w:line="252" w:lineRule="auto"/>
        <w:ind w:left="0"/>
        <w:rPr>
          <w:rFonts w:cstheme="minorHAnsi"/>
          <w:b/>
          <w:bCs/>
          <w:lang w:eastAsia="zh-CN"/>
        </w:rPr>
      </w:pPr>
    </w:p>
    <w:p w14:paraId="5920BD91" w14:textId="01724697" w:rsidR="00AE3D05" w:rsidRPr="00205F35" w:rsidRDefault="00AE3D05" w:rsidP="00B2233B">
      <w:pPr>
        <w:pStyle w:val="ListParagraph"/>
        <w:spacing w:line="252" w:lineRule="auto"/>
        <w:ind w:left="0"/>
        <w:rPr>
          <w:rFonts w:cstheme="minorHAnsi"/>
          <w:b/>
          <w:bCs/>
          <w:lang w:eastAsia="zh-CN"/>
        </w:rPr>
      </w:pPr>
      <w:r w:rsidRPr="00205F35">
        <w:rPr>
          <w:rFonts w:cstheme="minorHAnsi"/>
          <w:b/>
          <w:bCs/>
          <w:lang w:eastAsia="zh-CN"/>
        </w:rPr>
        <w:t>Database Design:</w:t>
      </w:r>
    </w:p>
    <w:p w14:paraId="180AC7F4" w14:textId="70A59EDA" w:rsidR="00AE3D05" w:rsidRPr="00205F35" w:rsidRDefault="00AE3D05" w:rsidP="00B2233B">
      <w:pPr>
        <w:pStyle w:val="ListParagraph"/>
        <w:spacing w:line="252" w:lineRule="auto"/>
        <w:ind w:left="0"/>
        <w:rPr>
          <w:rFonts w:cstheme="minorHAnsi"/>
          <w:b/>
          <w:bCs/>
          <w:lang w:eastAsia="zh-CN"/>
        </w:rPr>
      </w:pPr>
    </w:p>
    <w:p w14:paraId="1CCBF3EA" w14:textId="57592AA7" w:rsidR="00AE3D05" w:rsidRPr="00205F35" w:rsidRDefault="00AE3D05" w:rsidP="00B2233B">
      <w:pPr>
        <w:pStyle w:val="ListParagraph"/>
        <w:spacing w:line="252" w:lineRule="auto"/>
        <w:ind w:left="0"/>
        <w:rPr>
          <w:rFonts w:cstheme="minorHAnsi"/>
          <w:b/>
          <w:bCs/>
          <w:lang w:eastAsia="zh-CN"/>
        </w:rPr>
      </w:pPr>
    </w:p>
    <w:p w14:paraId="55FE279C" w14:textId="2FEAD5FF"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lang w:eastAsia="zh-CN"/>
        </w:rPr>
        <w:t>UI</w:t>
      </w:r>
      <w:r w:rsidRPr="00205F35">
        <w:rPr>
          <w:rFonts w:cstheme="minorHAnsi"/>
        </w:rPr>
        <w:t xml:space="preserve"> </w:t>
      </w:r>
      <w:r w:rsidRPr="00205F35">
        <w:rPr>
          <w:rFonts w:cstheme="minorHAnsi"/>
          <w:lang w:eastAsia="zh-CN"/>
        </w:rPr>
        <w:t>Design</w:t>
      </w:r>
    </w:p>
    <w:p w14:paraId="41D5F1EE" w14:textId="39B047A9" w:rsidR="00AE3D05" w:rsidRPr="00B838DA" w:rsidRDefault="00B838DA" w:rsidP="00B2233B">
      <w:pPr>
        <w:pStyle w:val="ListParagraph"/>
        <w:spacing w:line="252" w:lineRule="auto"/>
        <w:ind w:left="0"/>
        <w:rPr>
          <w:rFonts w:cstheme="minorHAnsi"/>
          <w:lang w:eastAsia="zh-CN"/>
        </w:rPr>
      </w:pPr>
      <w:r w:rsidRPr="00B838DA">
        <w:rPr>
          <w:rFonts w:cstheme="minorHAnsi"/>
          <w:lang w:eastAsia="zh-CN"/>
        </w:rPr>
        <w:t>svn://10.10.10.26:3709/documents/VDC/VDCX/Devices/UI_Design/PDU (6.5.1)</w:t>
      </w:r>
    </w:p>
    <w:p w14:paraId="73866794" w14:textId="012FEC16" w:rsidR="00D61127" w:rsidRDefault="00B838DA" w:rsidP="00B2233B">
      <w:pPr>
        <w:pStyle w:val="ListParagraph"/>
        <w:spacing w:line="252" w:lineRule="auto"/>
        <w:ind w:left="0"/>
        <w:rPr>
          <w:rFonts w:cstheme="minorHAnsi"/>
          <w:lang w:eastAsia="zh-CN"/>
        </w:rPr>
      </w:pPr>
      <w:r w:rsidRPr="00B838DA">
        <w:rPr>
          <w:rFonts w:cstheme="minorHAnsi"/>
          <w:lang w:eastAsia="zh-CN"/>
        </w:rPr>
        <w:t>svn://10.10.10.26:3709/documents/VDC/VDCX/Devices/UI_Design/PDU (6.5.1 Add</w:t>
      </w:r>
      <w:r>
        <w:rPr>
          <w:rFonts w:cstheme="minorHAnsi" w:hint="eastAsia"/>
          <w:lang w:eastAsia="zh-CN"/>
        </w:rPr>
        <w:t>i</w:t>
      </w:r>
      <w:r w:rsidRPr="00B838DA">
        <w:rPr>
          <w:rFonts w:cstheme="minorHAnsi"/>
          <w:lang w:eastAsia="zh-CN"/>
        </w:rPr>
        <w:t>tional)</w:t>
      </w:r>
    </w:p>
    <w:p w14:paraId="2680A691" w14:textId="77777777" w:rsidR="00D61127" w:rsidRDefault="00D61127">
      <w:pPr>
        <w:rPr>
          <w:rFonts w:cstheme="minorHAnsi"/>
          <w:lang w:eastAsia="zh-CN"/>
        </w:rPr>
      </w:pPr>
      <w:r>
        <w:rPr>
          <w:rFonts w:cstheme="minorHAnsi"/>
          <w:lang w:eastAsia="zh-CN"/>
        </w:rPr>
        <w:br w:type="page"/>
      </w:r>
    </w:p>
    <w:p w14:paraId="32748933" w14:textId="5D344849" w:rsidR="00205F35" w:rsidRDefault="00205F35" w:rsidP="00205F35">
      <w:pPr>
        <w:rPr>
          <w:rStyle w:val="Strong"/>
          <w:rFonts w:cstheme="minorHAnsi"/>
          <w:color w:val="172B4D"/>
          <w:shd w:val="clear" w:color="auto" w:fill="FFFFFF"/>
        </w:rPr>
      </w:pPr>
      <w:r w:rsidRPr="00205F35">
        <w:rPr>
          <w:rStyle w:val="Strong"/>
          <w:rFonts w:cstheme="minorHAnsi"/>
          <w:color w:val="172B4D"/>
          <w:shd w:val="clear" w:color="auto" w:fill="FFFFFF"/>
        </w:rPr>
        <w:lastRenderedPageBreak/>
        <w:t>UI Components:</w:t>
      </w:r>
    </w:p>
    <w:p w14:paraId="39C6047E" w14:textId="43A0A1A7" w:rsidR="0082759D" w:rsidRPr="00205F35" w:rsidRDefault="0082759D" w:rsidP="00205F35">
      <w:pPr>
        <w:rPr>
          <w:rFonts w:cstheme="minorHAnsi"/>
          <w:lang w:eastAsia="zh-CN"/>
        </w:rPr>
      </w:pPr>
      <w:r>
        <w:rPr>
          <w:rStyle w:val="Strong"/>
          <w:rFonts w:cstheme="minorHAnsi"/>
          <w:color w:val="172B4D"/>
          <w:shd w:val="clear" w:color="auto" w:fill="FFFFFF"/>
          <w:lang w:eastAsia="zh-CN"/>
        </w:rPr>
        <w:t>Create Panel:</w:t>
      </w:r>
    </w:p>
    <w:p w14:paraId="3BC045B1" w14:textId="599D9CA0" w:rsidR="00205F35" w:rsidRDefault="00264D9D" w:rsidP="00205F35">
      <w:pPr>
        <w:rPr>
          <w:rFonts w:cstheme="minorHAnsi"/>
        </w:rPr>
      </w:pPr>
      <w:r>
        <w:rPr>
          <w:noProof/>
        </w:rPr>
        <w:drawing>
          <wp:inline distT="0" distB="0" distL="0" distR="0" wp14:anchorId="47F951D1" wp14:editId="296D1A7B">
            <wp:extent cx="59436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76650"/>
                    </a:xfrm>
                    <a:prstGeom prst="rect">
                      <a:avLst/>
                    </a:prstGeom>
                  </pic:spPr>
                </pic:pic>
              </a:graphicData>
            </a:graphic>
          </wp:inline>
        </w:drawing>
      </w:r>
    </w:p>
    <w:p w14:paraId="0E8E9775" w14:textId="00066DA9" w:rsidR="00264D9D" w:rsidRDefault="00264D9D" w:rsidP="00205F35">
      <w:pPr>
        <w:rPr>
          <w:rFonts w:cstheme="minorHAnsi"/>
        </w:rPr>
      </w:pPr>
    </w:p>
    <w:p w14:paraId="11A98DD1" w14:textId="7CB710AD" w:rsidR="00264D9D" w:rsidRPr="00264D9D" w:rsidRDefault="00264D9D" w:rsidP="00264D9D">
      <w:pPr>
        <w:pStyle w:val="ListParagraph"/>
        <w:numPr>
          <w:ilvl w:val="0"/>
          <w:numId w:val="36"/>
        </w:numPr>
        <w:rPr>
          <w:rFonts w:cstheme="minorHAnsi"/>
          <w:b/>
          <w:bCs/>
        </w:rPr>
      </w:pPr>
      <w:r w:rsidRPr="00264D9D">
        <w:rPr>
          <w:rFonts w:cstheme="minorHAnsi" w:hint="eastAsia"/>
          <w:b/>
          <w:bCs/>
          <w:lang w:eastAsia="zh-CN"/>
        </w:rPr>
        <w:t>Panel</w:t>
      </w:r>
      <w:r w:rsidRPr="00264D9D">
        <w:rPr>
          <w:rFonts w:cstheme="minorHAnsi"/>
          <w:b/>
          <w:bCs/>
          <w:lang w:eastAsia="zh-CN"/>
        </w:rPr>
        <w:t xml:space="preserve"> Name</w:t>
      </w:r>
    </w:p>
    <w:p w14:paraId="5AE1301D" w14:textId="6ED2AACF" w:rsidR="00264D9D" w:rsidRDefault="00264D9D" w:rsidP="00264D9D">
      <w:pPr>
        <w:pStyle w:val="ListParagraph"/>
        <w:numPr>
          <w:ilvl w:val="0"/>
          <w:numId w:val="36"/>
        </w:numPr>
        <w:rPr>
          <w:rFonts w:cstheme="minorHAnsi"/>
          <w:lang w:eastAsia="zh-CN"/>
        </w:rPr>
      </w:pPr>
      <w:r w:rsidRPr="00264D9D">
        <w:rPr>
          <w:rFonts w:cstheme="minorHAnsi" w:hint="eastAsia"/>
          <w:b/>
          <w:bCs/>
          <w:lang w:eastAsia="zh-CN"/>
        </w:rPr>
        <w:t>Quality</w:t>
      </w:r>
      <w:r>
        <w:rPr>
          <w:rFonts w:cstheme="minorHAnsi"/>
          <w:lang w:eastAsia="zh-CN"/>
        </w:rPr>
        <w:t xml:space="preserve">: </w:t>
      </w:r>
      <w:commentRangeStart w:id="11"/>
      <w:r>
        <w:rPr>
          <w:rFonts w:cstheme="minorHAnsi"/>
          <w:lang w:eastAsia="zh-CN"/>
        </w:rPr>
        <w:t xml:space="preserve">Default value is </w:t>
      </w:r>
      <w:r w:rsidRPr="00264D9D">
        <w:rPr>
          <w:rFonts w:cstheme="minorHAnsi"/>
          <w:color w:val="0070C0"/>
          <w:lang w:eastAsia="zh-CN"/>
        </w:rPr>
        <w:t>1</w:t>
      </w:r>
      <w:commentRangeEnd w:id="11"/>
      <w:r w:rsidR="00937C28">
        <w:rPr>
          <w:rStyle w:val="CommentReference"/>
        </w:rPr>
        <w:commentReference w:id="11"/>
      </w:r>
    </w:p>
    <w:p w14:paraId="22EFB8A5" w14:textId="53CA46FC" w:rsidR="00264D9D" w:rsidRDefault="00264D9D" w:rsidP="00264D9D">
      <w:pPr>
        <w:pStyle w:val="ListParagraph"/>
        <w:numPr>
          <w:ilvl w:val="0"/>
          <w:numId w:val="36"/>
        </w:numPr>
        <w:rPr>
          <w:rFonts w:cstheme="minorHAnsi"/>
          <w:lang w:eastAsia="zh-CN"/>
        </w:rPr>
      </w:pPr>
      <w:r w:rsidRPr="00264D9D">
        <w:rPr>
          <w:rFonts w:cstheme="minorHAnsi" w:hint="eastAsia"/>
          <w:b/>
          <w:bCs/>
          <w:lang w:eastAsia="zh-CN"/>
        </w:rPr>
        <w:t>#</w:t>
      </w:r>
      <w:r w:rsidRPr="00264D9D">
        <w:rPr>
          <w:rFonts w:cstheme="minorHAnsi"/>
          <w:b/>
          <w:bCs/>
          <w:lang w:eastAsia="zh-CN"/>
        </w:rPr>
        <w:t xml:space="preserve"> of Circuits</w:t>
      </w:r>
      <w:r>
        <w:rPr>
          <w:rFonts w:cstheme="minorHAnsi"/>
          <w:lang w:eastAsia="zh-CN"/>
        </w:rPr>
        <w:t xml:space="preserve">: </w:t>
      </w:r>
      <w:commentRangeStart w:id="12"/>
      <w:r>
        <w:rPr>
          <w:rFonts w:cstheme="minorHAnsi"/>
          <w:lang w:eastAsia="zh-CN"/>
        </w:rPr>
        <w:t xml:space="preserve">Default value is </w:t>
      </w:r>
      <w:r w:rsidRPr="00264D9D">
        <w:rPr>
          <w:rFonts w:cstheme="minorHAnsi"/>
          <w:color w:val="0070C0"/>
          <w:lang w:eastAsia="zh-CN"/>
        </w:rPr>
        <w:t>42</w:t>
      </w:r>
      <w:commentRangeEnd w:id="12"/>
      <w:r w:rsidR="00754450">
        <w:rPr>
          <w:rStyle w:val="CommentReference"/>
        </w:rPr>
        <w:commentReference w:id="12"/>
      </w:r>
    </w:p>
    <w:p w14:paraId="12120CD0" w14:textId="6AC0268E" w:rsidR="00264D9D" w:rsidRDefault="00264D9D" w:rsidP="00264D9D">
      <w:pPr>
        <w:pStyle w:val="ListParagraph"/>
        <w:numPr>
          <w:ilvl w:val="0"/>
          <w:numId w:val="36"/>
        </w:numPr>
        <w:rPr>
          <w:rFonts w:cstheme="minorHAnsi"/>
          <w:lang w:eastAsia="zh-CN"/>
        </w:rPr>
      </w:pPr>
      <w:r w:rsidRPr="00264D9D">
        <w:rPr>
          <w:rFonts w:cstheme="minorHAnsi" w:hint="eastAsia"/>
          <w:b/>
          <w:bCs/>
          <w:lang w:eastAsia="zh-CN"/>
        </w:rPr>
        <w:t>M</w:t>
      </w:r>
      <w:r w:rsidRPr="00264D9D">
        <w:rPr>
          <w:rFonts w:cstheme="minorHAnsi"/>
          <w:b/>
          <w:bCs/>
          <w:lang w:eastAsia="zh-CN"/>
        </w:rPr>
        <w:t>ode</w:t>
      </w:r>
      <w:r>
        <w:rPr>
          <w:rFonts w:cstheme="minorHAnsi"/>
          <w:lang w:eastAsia="zh-CN"/>
        </w:rPr>
        <w:t xml:space="preserve">: Default value is </w:t>
      </w:r>
      <w:r w:rsidRPr="00264D9D">
        <w:rPr>
          <w:rFonts w:cstheme="minorHAnsi"/>
          <w:color w:val="0070C0"/>
          <w:lang w:eastAsia="zh-CN"/>
        </w:rPr>
        <w:t>Double Row</w:t>
      </w:r>
    </w:p>
    <w:p w14:paraId="68CE2127" w14:textId="4E0AD137" w:rsidR="00264D9D" w:rsidRPr="00264D9D" w:rsidRDefault="00264D9D" w:rsidP="00264D9D">
      <w:pPr>
        <w:pStyle w:val="ListParagraph"/>
        <w:numPr>
          <w:ilvl w:val="0"/>
          <w:numId w:val="36"/>
        </w:numPr>
        <w:rPr>
          <w:rFonts w:cstheme="minorHAnsi"/>
          <w:lang w:eastAsia="zh-CN"/>
        </w:rPr>
      </w:pPr>
      <w:r w:rsidRPr="00264D9D">
        <w:rPr>
          <w:rFonts w:cstheme="minorHAnsi"/>
          <w:b/>
          <w:bCs/>
          <w:lang w:eastAsia="zh-CN"/>
        </w:rPr>
        <w:t>Circuit Numbering</w:t>
      </w:r>
      <w:r>
        <w:rPr>
          <w:rFonts w:cstheme="minorHAnsi"/>
          <w:lang w:eastAsia="zh-CN"/>
        </w:rPr>
        <w:t xml:space="preserve">: Default value is </w:t>
      </w:r>
      <w:r w:rsidRPr="00264D9D">
        <w:rPr>
          <w:rFonts w:cstheme="minorHAnsi"/>
          <w:color w:val="0070C0"/>
          <w:lang w:eastAsia="zh-CN"/>
        </w:rPr>
        <w:t>1.3.5…</w:t>
      </w:r>
    </w:p>
    <w:p w14:paraId="100916E1" w14:textId="520A5E96" w:rsidR="00264D9D" w:rsidRPr="00264D9D" w:rsidRDefault="00264D9D" w:rsidP="00264D9D">
      <w:pPr>
        <w:pStyle w:val="ListParagraph"/>
        <w:numPr>
          <w:ilvl w:val="0"/>
          <w:numId w:val="36"/>
        </w:numPr>
        <w:rPr>
          <w:rFonts w:cstheme="minorHAnsi"/>
          <w:lang w:eastAsia="zh-CN"/>
        </w:rPr>
      </w:pPr>
      <w:r>
        <w:rPr>
          <w:rFonts w:cstheme="minorHAnsi"/>
          <w:b/>
          <w:bCs/>
          <w:lang w:eastAsia="zh-CN"/>
        </w:rPr>
        <w:t>Power Rated (W)</w:t>
      </w:r>
      <w:r>
        <w:rPr>
          <w:rFonts w:cstheme="minorHAnsi"/>
          <w:lang w:eastAsia="zh-CN"/>
        </w:rPr>
        <w:t xml:space="preserve">: </w:t>
      </w:r>
      <w:commentRangeStart w:id="13"/>
      <w:r>
        <w:rPr>
          <w:rFonts w:cstheme="minorHAnsi"/>
          <w:lang w:eastAsia="zh-CN"/>
        </w:rPr>
        <w:t xml:space="preserve">Unit is </w:t>
      </w:r>
      <w:r w:rsidRPr="00754450">
        <w:rPr>
          <w:rFonts w:cstheme="minorHAnsi"/>
          <w:color w:val="FF0000"/>
          <w:lang w:eastAsia="zh-CN"/>
        </w:rPr>
        <w:t>W</w:t>
      </w:r>
      <w:commentRangeEnd w:id="13"/>
      <w:r w:rsidR="00754450">
        <w:rPr>
          <w:rStyle w:val="CommentReference"/>
        </w:rPr>
        <w:commentReference w:id="13"/>
      </w:r>
    </w:p>
    <w:p w14:paraId="595C17E1" w14:textId="6E35C6EB" w:rsidR="00264D9D" w:rsidRPr="00264D9D" w:rsidRDefault="00264D9D" w:rsidP="00264D9D">
      <w:pPr>
        <w:pStyle w:val="ListParagraph"/>
        <w:numPr>
          <w:ilvl w:val="0"/>
          <w:numId w:val="36"/>
        </w:numPr>
        <w:rPr>
          <w:rFonts w:cstheme="minorHAnsi"/>
          <w:lang w:eastAsia="zh-CN"/>
        </w:rPr>
      </w:pPr>
      <w:r>
        <w:rPr>
          <w:rFonts w:cstheme="minorHAnsi"/>
          <w:b/>
          <w:bCs/>
          <w:lang w:eastAsia="zh-CN"/>
        </w:rPr>
        <w:t>Power Rated (W)</w:t>
      </w:r>
      <w:r w:rsidRPr="00264D9D">
        <w:rPr>
          <w:rFonts w:cstheme="minorHAnsi"/>
          <w:b/>
          <w:bCs/>
          <w:lang w:eastAsia="zh-CN"/>
        </w:rPr>
        <w:t xml:space="preserve"> </w:t>
      </w:r>
      <w:r>
        <w:rPr>
          <w:rFonts w:cstheme="minorHAnsi"/>
          <w:b/>
          <w:bCs/>
          <w:lang w:eastAsia="zh-CN"/>
        </w:rPr>
        <w:t>)</w:t>
      </w:r>
      <w:r>
        <w:rPr>
          <w:rFonts w:cstheme="minorHAnsi"/>
          <w:lang w:eastAsia="zh-CN"/>
        </w:rPr>
        <w:t xml:space="preserve">: </w:t>
      </w:r>
      <w:commentRangeStart w:id="14"/>
      <w:r>
        <w:rPr>
          <w:rFonts w:cstheme="minorHAnsi"/>
          <w:lang w:eastAsia="zh-CN"/>
        </w:rPr>
        <w:t xml:space="preserve">Unit is </w:t>
      </w:r>
      <w:r w:rsidRPr="00754450">
        <w:rPr>
          <w:rFonts w:cstheme="minorHAnsi"/>
          <w:color w:val="FF0000"/>
          <w:lang w:eastAsia="zh-CN"/>
        </w:rPr>
        <w:t>W</w:t>
      </w:r>
      <w:commentRangeEnd w:id="14"/>
      <w:r w:rsidR="00754450">
        <w:rPr>
          <w:rStyle w:val="CommentReference"/>
        </w:rPr>
        <w:commentReference w:id="14"/>
      </w:r>
    </w:p>
    <w:p w14:paraId="3D0CFD49" w14:textId="004FCF64" w:rsidR="00264D9D" w:rsidRPr="00264D9D" w:rsidRDefault="00754450" w:rsidP="00264D9D">
      <w:pPr>
        <w:pStyle w:val="ListParagraph"/>
        <w:numPr>
          <w:ilvl w:val="0"/>
          <w:numId w:val="36"/>
        </w:numPr>
        <w:rPr>
          <w:rFonts w:cstheme="minorHAnsi"/>
          <w:lang w:eastAsia="zh-CN"/>
        </w:rPr>
      </w:pPr>
      <w:r>
        <w:rPr>
          <w:rFonts w:cstheme="minorHAnsi"/>
          <w:b/>
          <w:bCs/>
          <w:lang w:eastAsia="zh-CN"/>
        </w:rPr>
        <w:t>Current</w:t>
      </w:r>
      <w:r w:rsidR="00264D9D">
        <w:rPr>
          <w:rFonts w:cstheme="minorHAnsi"/>
          <w:b/>
          <w:bCs/>
          <w:lang w:eastAsia="zh-CN"/>
        </w:rPr>
        <w:t xml:space="preserve"> Rated (A)</w:t>
      </w:r>
      <w:r w:rsidR="00264D9D" w:rsidRPr="00264D9D">
        <w:rPr>
          <w:rFonts w:cstheme="minorHAnsi"/>
          <w:lang w:eastAsia="zh-CN"/>
        </w:rPr>
        <w:t xml:space="preserve">: </w:t>
      </w:r>
      <w:r>
        <w:rPr>
          <w:rFonts w:cstheme="minorHAnsi"/>
          <w:lang w:eastAsia="zh-CN"/>
        </w:rPr>
        <w:t>Unit is</w:t>
      </w:r>
      <w:r>
        <w:rPr>
          <w:rFonts w:cstheme="minorHAnsi" w:hint="eastAsia"/>
          <w:lang w:eastAsia="zh-CN"/>
        </w:rPr>
        <w:t xml:space="preserve"> </w:t>
      </w:r>
      <w:r w:rsidR="00264D9D">
        <w:rPr>
          <w:rFonts w:cstheme="minorHAnsi" w:hint="eastAsia"/>
          <w:lang w:eastAsia="zh-CN"/>
        </w:rPr>
        <w:t>A</w:t>
      </w:r>
    </w:p>
    <w:p w14:paraId="365DBE99" w14:textId="4E5E38C2" w:rsidR="00264D9D" w:rsidRPr="00264D9D" w:rsidRDefault="00754450" w:rsidP="00264D9D">
      <w:pPr>
        <w:pStyle w:val="ListParagraph"/>
        <w:numPr>
          <w:ilvl w:val="0"/>
          <w:numId w:val="36"/>
        </w:numPr>
        <w:rPr>
          <w:rFonts w:cstheme="minorHAnsi"/>
          <w:lang w:eastAsia="zh-CN"/>
        </w:rPr>
      </w:pPr>
      <w:r>
        <w:rPr>
          <w:rFonts w:cstheme="minorHAnsi"/>
          <w:b/>
          <w:bCs/>
          <w:lang w:eastAsia="zh-CN"/>
        </w:rPr>
        <w:t xml:space="preserve">Current </w:t>
      </w:r>
      <w:r w:rsidR="00264D9D">
        <w:rPr>
          <w:rFonts w:cstheme="minorHAnsi"/>
          <w:b/>
          <w:bCs/>
          <w:lang w:eastAsia="zh-CN"/>
        </w:rPr>
        <w:t>Rated (A</w:t>
      </w:r>
      <w:r w:rsidR="00264D9D">
        <w:rPr>
          <w:rFonts w:cstheme="minorHAnsi" w:hint="eastAsia"/>
          <w:b/>
          <w:bCs/>
          <w:lang w:eastAsia="zh-CN"/>
        </w:rPr>
        <w:t>):</w:t>
      </w:r>
      <w:r w:rsidR="00264D9D">
        <w:rPr>
          <w:rFonts w:cstheme="minorHAnsi"/>
          <w:b/>
          <w:bCs/>
          <w:lang w:eastAsia="zh-CN"/>
        </w:rPr>
        <w:t xml:space="preserve"> </w:t>
      </w:r>
      <w:r>
        <w:rPr>
          <w:rFonts w:cstheme="minorHAnsi"/>
          <w:lang w:eastAsia="zh-CN"/>
        </w:rPr>
        <w:t>Unit is</w:t>
      </w:r>
      <w:r w:rsidRPr="00264D9D">
        <w:rPr>
          <w:rFonts w:cstheme="minorHAnsi" w:hint="eastAsia"/>
          <w:lang w:eastAsia="zh-CN"/>
        </w:rPr>
        <w:t xml:space="preserve"> </w:t>
      </w:r>
      <w:r w:rsidR="00264D9D" w:rsidRPr="00264D9D">
        <w:rPr>
          <w:rFonts w:cstheme="minorHAnsi" w:hint="eastAsia"/>
          <w:lang w:eastAsia="zh-CN"/>
        </w:rPr>
        <w:t>A</w:t>
      </w:r>
    </w:p>
    <w:p w14:paraId="6993777E" w14:textId="0078B4A0" w:rsidR="00264D9D" w:rsidRDefault="00754450" w:rsidP="00264D9D">
      <w:pPr>
        <w:pStyle w:val="ListParagraph"/>
        <w:numPr>
          <w:ilvl w:val="0"/>
          <w:numId w:val="36"/>
        </w:numPr>
        <w:rPr>
          <w:rFonts w:cstheme="minorHAnsi"/>
          <w:lang w:eastAsia="zh-CN"/>
        </w:rPr>
      </w:pPr>
      <w:r w:rsidRPr="00754450">
        <w:rPr>
          <w:rFonts w:cstheme="minorHAnsi"/>
          <w:b/>
          <w:bCs/>
          <w:lang w:eastAsia="zh-CN"/>
        </w:rPr>
        <w:t>Volts (V)</w:t>
      </w:r>
      <w:r>
        <w:rPr>
          <w:rFonts w:cstheme="minorHAnsi"/>
          <w:lang w:eastAsia="zh-CN"/>
        </w:rPr>
        <w:t xml:space="preserve">: </w:t>
      </w:r>
      <w:commentRangeStart w:id="15"/>
      <w:r>
        <w:rPr>
          <w:rFonts w:cstheme="minorHAnsi"/>
          <w:lang w:eastAsia="zh-CN"/>
        </w:rPr>
        <w:t xml:space="preserve">By default, </w:t>
      </w:r>
      <w:r w:rsidRPr="00754450">
        <w:rPr>
          <w:rFonts w:cstheme="minorHAnsi"/>
          <w:lang w:eastAsia="zh-CN"/>
        </w:rPr>
        <w:t xml:space="preserve">it </w:t>
      </w:r>
      <w:r>
        <w:rPr>
          <w:rFonts w:cstheme="minorHAnsi"/>
          <w:lang w:eastAsia="zh-CN"/>
        </w:rPr>
        <w:t xml:space="preserve">is </w:t>
      </w:r>
      <w:r w:rsidRPr="00754450">
        <w:rPr>
          <w:rFonts w:cstheme="minorHAnsi"/>
          <w:lang w:eastAsia="zh-CN"/>
        </w:rPr>
        <w:t>inherited from PDU</w:t>
      </w:r>
      <w:r>
        <w:rPr>
          <w:rFonts w:cstheme="minorHAnsi"/>
          <w:lang w:eastAsia="zh-CN"/>
        </w:rPr>
        <w:t>. The user can change it.</w:t>
      </w:r>
      <w:commentRangeEnd w:id="15"/>
      <w:r w:rsidR="00937C28">
        <w:rPr>
          <w:rStyle w:val="CommentReference"/>
        </w:rPr>
        <w:commentReference w:id="15"/>
      </w:r>
    </w:p>
    <w:p w14:paraId="31B61F04" w14:textId="38AD7E97" w:rsidR="00754450" w:rsidRPr="00264D9D" w:rsidRDefault="00754450" w:rsidP="00264D9D">
      <w:pPr>
        <w:pStyle w:val="ListParagraph"/>
        <w:numPr>
          <w:ilvl w:val="0"/>
          <w:numId w:val="36"/>
        </w:numPr>
        <w:rPr>
          <w:rFonts w:cstheme="minorHAnsi"/>
          <w:lang w:eastAsia="zh-CN"/>
        </w:rPr>
      </w:pPr>
      <w:r>
        <w:rPr>
          <w:rFonts w:cstheme="minorHAnsi"/>
          <w:b/>
          <w:bCs/>
          <w:lang w:eastAsia="zh-CN"/>
        </w:rPr>
        <w:t>Department</w:t>
      </w:r>
      <w:r w:rsidRPr="00754450">
        <w:rPr>
          <w:rFonts w:cstheme="minorHAnsi" w:hint="eastAsia"/>
          <w:lang w:eastAsia="zh-CN"/>
        </w:rPr>
        <w:t>:</w:t>
      </w:r>
      <w:r w:rsidRPr="00754450">
        <w:rPr>
          <w:rFonts w:cstheme="minorHAnsi"/>
          <w:lang w:eastAsia="zh-CN"/>
        </w:rPr>
        <w:t xml:space="preserve"> </w:t>
      </w:r>
      <w:r>
        <w:rPr>
          <w:rFonts w:cstheme="minorHAnsi"/>
          <w:lang w:eastAsia="zh-CN"/>
        </w:rPr>
        <w:t>It is optional</w:t>
      </w:r>
    </w:p>
    <w:p w14:paraId="4D350FC0" w14:textId="740E4EEA" w:rsidR="0010403C" w:rsidRDefault="0010403C">
      <w:pPr>
        <w:rPr>
          <w:rFonts w:cstheme="minorHAnsi"/>
          <w:lang w:eastAsia="zh-CN"/>
        </w:rPr>
      </w:pPr>
      <w:r>
        <w:rPr>
          <w:rFonts w:cstheme="minorHAnsi"/>
          <w:lang w:eastAsia="zh-CN"/>
        </w:rPr>
        <w:br w:type="page"/>
      </w:r>
    </w:p>
    <w:p w14:paraId="57766E61" w14:textId="256827C2" w:rsidR="0010403C" w:rsidRPr="00D61127" w:rsidRDefault="0010403C" w:rsidP="00205F35">
      <w:pPr>
        <w:rPr>
          <w:rFonts w:cstheme="minorHAnsi"/>
          <w:b/>
          <w:bCs/>
          <w:lang w:eastAsia="zh-CN"/>
        </w:rPr>
      </w:pPr>
      <w:r w:rsidRPr="00D61127">
        <w:rPr>
          <w:rFonts w:cstheme="minorHAnsi" w:hint="eastAsia"/>
          <w:b/>
          <w:bCs/>
          <w:lang w:eastAsia="zh-CN"/>
        </w:rPr>
        <w:lastRenderedPageBreak/>
        <w:t>Modify</w:t>
      </w:r>
      <w:r w:rsidRPr="00D61127">
        <w:rPr>
          <w:rFonts w:cstheme="minorHAnsi"/>
          <w:b/>
          <w:bCs/>
          <w:lang w:eastAsia="zh-CN"/>
        </w:rPr>
        <w:t xml:space="preserve"> </w:t>
      </w:r>
      <w:r w:rsidRPr="00D61127">
        <w:rPr>
          <w:rFonts w:cstheme="minorHAnsi" w:hint="eastAsia"/>
          <w:b/>
          <w:bCs/>
          <w:lang w:eastAsia="zh-CN"/>
        </w:rPr>
        <w:t>Panel:</w:t>
      </w:r>
    </w:p>
    <w:p w14:paraId="1AE08379" w14:textId="6668AE25" w:rsidR="00B9374E" w:rsidRPr="00D23593" w:rsidRDefault="00D23593" w:rsidP="00205F35">
      <w:pPr>
        <w:rPr>
          <w:rFonts w:cstheme="minorHAnsi"/>
          <w:lang w:eastAsia="zh-CN"/>
        </w:rPr>
      </w:pPr>
      <w:r w:rsidRPr="00D23593">
        <w:rPr>
          <w:rFonts w:cstheme="minorHAnsi" w:hint="eastAsia"/>
          <w:lang w:eastAsia="zh-CN"/>
        </w:rPr>
        <w:t>Q:</w:t>
      </w:r>
      <w:r w:rsidRPr="00D23593">
        <w:rPr>
          <w:rFonts w:cstheme="minorHAnsi"/>
          <w:lang w:eastAsia="zh-CN"/>
        </w:rPr>
        <w:t xml:space="preserve"> </w:t>
      </w:r>
      <w:r w:rsidR="00B9374E" w:rsidRPr="00D23593">
        <w:rPr>
          <w:rFonts w:cstheme="minorHAnsi" w:hint="eastAsia"/>
          <w:lang w:eastAsia="zh-CN"/>
        </w:rPr>
        <w:t>S</w:t>
      </w:r>
      <w:r w:rsidR="00B9374E" w:rsidRPr="00D23593">
        <w:rPr>
          <w:rFonts w:cstheme="minorHAnsi"/>
          <w:lang w:eastAsia="zh-CN"/>
        </w:rPr>
        <w:t>hould allow users to modify # of Circuits, Mode and Circuit Numbering?</w:t>
      </w:r>
    </w:p>
    <w:p w14:paraId="1313ECFD" w14:textId="0F6855C4" w:rsidR="00B9374E" w:rsidRPr="00D23593" w:rsidRDefault="00D23593" w:rsidP="00205F35">
      <w:pPr>
        <w:rPr>
          <w:rFonts w:cstheme="minorHAnsi"/>
          <w:lang w:eastAsia="zh-CN"/>
        </w:rPr>
      </w:pPr>
      <w:r w:rsidRPr="00D23593">
        <w:rPr>
          <w:rFonts w:cstheme="minorHAnsi" w:hint="eastAsia"/>
          <w:lang w:eastAsia="zh-CN"/>
        </w:rPr>
        <w:t>A:</w:t>
      </w:r>
      <w:r w:rsidRPr="00D23593">
        <w:rPr>
          <w:rFonts w:cstheme="minorHAnsi"/>
          <w:lang w:eastAsia="zh-CN"/>
        </w:rPr>
        <w:t xml:space="preserve"> </w:t>
      </w:r>
      <w:r w:rsidR="0010403C" w:rsidRPr="00D23593">
        <w:rPr>
          <w:rFonts w:cstheme="minorHAnsi" w:hint="eastAsia"/>
          <w:lang w:eastAsia="zh-CN"/>
        </w:rPr>
        <w:t>O</w:t>
      </w:r>
      <w:r w:rsidR="0010403C" w:rsidRPr="00D23593">
        <w:rPr>
          <w:rFonts w:cstheme="minorHAnsi"/>
          <w:lang w:eastAsia="zh-CN"/>
        </w:rPr>
        <w:t>nly allow users modify the # of Circuits.</w:t>
      </w:r>
    </w:p>
    <w:p w14:paraId="444275E9" w14:textId="3EF570B2" w:rsidR="00B9374E" w:rsidRPr="0010403C" w:rsidRDefault="0010403C" w:rsidP="00205F35">
      <w:pPr>
        <w:rPr>
          <w:rFonts w:cstheme="minorHAnsi"/>
          <w:color w:val="FF0000"/>
          <w:lang w:eastAsia="zh-CN"/>
        </w:rPr>
      </w:pPr>
      <w:r>
        <w:rPr>
          <w:noProof/>
        </w:rPr>
        <w:drawing>
          <wp:inline distT="0" distB="0" distL="0" distR="0" wp14:anchorId="68F135AD" wp14:editId="578C2133">
            <wp:extent cx="1938847" cy="5708073"/>
            <wp:effectExtent l="0" t="0" r="444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0834" cy="5713923"/>
                    </a:xfrm>
                    <a:prstGeom prst="rect">
                      <a:avLst/>
                    </a:prstGeom>
                  </pic:spPr>
                </pic:pic>
              </a:graphicData>
            </a:graphic>
          </wp:inline>
        </w:drawing>
      </w:r>
    </w:p>
    <w:p w14:paraId="08765CD3" w14:textId="35E274C6" w:rsidR="00D61127" w:rsidRDefault="00D61127">
      <w:pPr>
        <w:rPr>
          <w:rFonts w:cstheme="minorHAnsi"/>
          <w:color w:val="FF0000"/>
          <w:lang w:eastAsia="zh-CN"/>
        </w:rPr>
      </w:pPr>
      <w:r>
        <w:rPr>
          <w:rFonts w:cstheme="minorHAnsi"/>
          <w:color w:val="FF0000"/>
          <w:lang w:eastAsia="zh-CN"/>
        </w:rPr>
        <w:br w:type="page"/>
      </w:r>
    </w:p>
    <w:p w14:paraId="2386A8CC" w14:textId="16BE70C9" w:rsidR="00264D9D" w:rsidRPr="00D61127" w:rsidRDefault="0082759D" w:rsidP="00205F35">
      <w:pPr>
        <w:rPr>
          <w:rFonts w:cstheme="minorHAnsi"/>
          <w:b/>
          <w:bCs/>
          <w:lang w:eastAsia="zh-CN"/>
        </w:rPr>
      </w:pPr>
      <w:r w:rsidRPr="00D61127">
        <w:rPr>
          <w:rFonts w:cstheme="minorHAnsi" w:hint="eastAsia"/>
          <w:b/>
          <w:bCs/>
          <w:lang w:eastAsia="zh-CN"/>
        </w:rPr>
        <w:lastRenderedPageBreak/>
        <w:t>C</w:t>
      </w:r>
      <w:r w:rsidRPr="00D61127">
        <w:rPr>
          <w:rFonts w:cstheme="minorHAnsi"/>
          <w:b/>
          <w:bCs/>
          <w:lang w:eastAsia="zh-CN"/>
        </w:rPr>
        <w:t>reate Breaker:</w:t>
      </w:r>
    </w:p>
    <w:p w14:paraId="22F99C7F" w14:textId="2F8E6B9E" w:rsidR="0082759D" w:rsidRDefault="0082759D" w:rsidP="00205F35">
      <w:pPr>
        <w:rPr>
          <w:rFonts w:cstheme="minorHAnsi"/>
          <w:lang w:eastAsia="zh-CN"/>
        </w:rPr>
      </w:pPr>
      <w:r>
        <w:rPr>
          <w:noProof/>
        </w:rPr>
        <w:drawing>
          <wp:inline distT="0" distB="0" distL="0" distR="0" wp14:anchorId="3EBC1A8C" wp14:editId="4E65B99C">
            <wp:extent cx="5943600" cy="410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104640"/>
                    </a:xfrm>
                    <a:prstGeom prst="rect">
                      <a:avLst/>
                    </a:prstGeom>
                  </pic:spPr>
                </pic:pic>
              </a:graphicData>
            </a:graphic>
          </wp:inline>
        </w:drawing>
      </w:r>
    </w:p>
    <w:p w14:paraId="05C34CFE" w14:textId="5761CE39" w:rsidR="0082759D" w:rsidRDefault="0082759D" w:rsidP="00205F35">
      <w:pPr>
        <w:rPr>
          <w:rFonts w:cstheme="minorHAnsi"/>
          <w:lang w:eastAsia="zh-CN"/>
        </w:rPr>
      </w:pPr>
    </w:p>
    <w:p w14:paraId="5E3133E0" w14:textId="2FEFF60A" w:rsidR="0082759D" w:rsidRDefault="0082759D" w:rsidP="0082759D">
      <w:pPr>
        <w:pStyle w:val="ListParagraph"/>
        <w:numPr>
          <w:ilvl w:val="0"/>
          <w:numId w:val="37"/>
        </w:numPr>
        <w:rPr>
          <w:rFonts w:cstheme="minorHAnsi"/>
          <w:lang w:eastAsia="zh-CN"/>
        </w:rPr>
      </w:pPr>
      <w:r w:rsidRPr="0082759D">
        <w:rPr>
          <w:rFonts w:cstheme="minorHAnsi" w:hint="eastAsia"/>
          <w:b/>
          <w:bCs/>
          <w:lang w:eastAsia="zh-CN"/>
        </w:rPr>
        <w:t>P</w:t>
      </w:r>
      <w:r w:rsidRPr="0082759D">
        <w:rPr>
          <w:rFonts w:cstheme="minorHAnsi"/>
          <w:b/>
          <w:bCs/>
          <w:lang w:eastAsia="zh-CN"/>
        </w:rPr>
        <w:t>anel</w:t>
      </w:r>
    </w:p>
    <w:p w14:paraId="0FF6B32F" w14:textId="77777777" w:rsidR="0082759D" w:rsidRDefault="0082759D" w:rsidP="0082759D">
      <w:pPr>
        <w:pStyle w:val="ListParagraph"/>
        <w:numPr>
          <w:ilvl w:val="0"/>
          <w:numId w:val="37"/>
        </w:numPr>
        <w:rPr>
          <w:rFonts w:cstheme="minorHAnsi"/>
          <w:lang w:eastAsia="zh-CN"/>
        </w:rPr>
      </w:pPr>
      <w:r w:rsidRPr="00264D9D">
        <w:rPr>
          <w:rFonts w:cstheme="minorHAnsi" w:hint="eastAsia"/>
          <w:b/>
          <w:bCs/>
          <w:lang w:eastAsia="zh-CN"/>
        </w:rPr>
        <w:t>Quality</w:t>
      </w:r>
      <w:r>
        <w:rPr>
          <w:rFonts w:cstheme="minorHAnsi"/>
          <w:lang w:eastAsia="zh-CN"/>
        </w:rPr>
        <w:t xml:space="preserve">: </w:t>
      </w:r>
      <w:commentRangeStart w:id="16"/>
      <w:r>
        <w:rPr>
          <w:rFonts w:cstheme="minorHAnsi"/>
          <w:lang w:eastAsia="zh-CN"/>
        </w:rPr>
        <w:t xml:space="preserve">Default value is </w:t>
      </w:r>
      <w:r w:rsidRPr="00264D9D">
        <w:rPr>
          <w:rFonts w:cstheme="minorHAnsi"/>
          <w:color w:val="0070C0"/>
          <w:lang w:eastAsia="zh-CN"/>
        </w:rPr>
        <w:t>1</w:t>
      </w:r>
      <w:commentRangeEnd w:id="16"/>
      <w:r>
        <w:rPr>
          <w:rStyle w:val="CommentReference"/>
        </w:rPr>
        <w:commentReference w:id="16"/>
      </w:r>
    </w:p>
    <w:p w14:paraId="23BE9EC0" w14:textId="1FCF6234" w:rsidR="0082759D" w:rsidRDefault="0082759D" w:rsidP="0082759D">
      <w:pPr>
        <w:pStyle w:val="ListParagraph"/>
        <w:numPr>
          <w:ilvl w:val="0"/>
          <w:numId w:val="37"/>
        </w:numPr>
        <w:rPr>
          <w:rFonts w:cstheme="minorHAnsi"/>
          <w:b/>
          <w:bCs/>
          <w:lang w:eastAsia="zh-CN"/>
        </w:rPr>
      </w:pPr>
      <w:r w:rsidRPr="0082759D">
        <w:rPr>
          <w:rFonts w:cstheme="minorHAnsi" w:hint="eastAsia"/>
          <w:b/>
          <w:bCs/>
          <w:lang w:eastAsia="zh-CN"/>
        </w:rPr>
        <w:t>B</w:t>
      </w:r>
      <w:r w:rsidRPr="0082759D">
        <w:rPr>
          <w:rFonts w:cstheme="minorHAnsi"/>
          <w:b/>
          <w:bCs/>
          <w:lang w:eastAsia="zh-CN"/>
        </w:rPr>
        <w:t>reaker Name</w:t>
      </w:r>
    </w:p>
    <w:p w14:paraId="71F7324A" w14:textId="7088263A" w:rsidR="0082759D" w:rsidRPr="0082759D" w:rsidRDefault="0082759D" w:rsidP="0082759D">
      <w:pPr>
        <w:pStyle w:val="ListParagraph"/>
        <w:numPr>
          <w:ilvl w:val="0"/>
          <w:numId w:val="37"/>
        </w:numPr>
        <w:rPr>
          <w:rFonts w:cstheme="minorHAnsi"/>
          <w:b/>
          <w:bCs/>
          <w:lang w:eastAsia="zh-CN"/>
        </w:rPr>
      </w:pPr>
      <w:r>
        <w:rPr>
          <w:rFonts w:cstheme="minorHAnsi" w:hint="eastAsia"/>
          <w:b/>
          <w:bCs/>
          <w:lang w:eastAsia="zh-CN"/>
        </w:rPr>
        <w:t>B</w:t>
      </w:r>
      <w:r>
        <w:rPr>
          <w:rFonts w:cstheme="minorHAnsi"/>
          <w:b/>
          <w:bCs/>
          <w:lang w:eastAsia="zh-CN"/>
        </w:rPr>
        <w:t>reaker Type</w:t>
      </w:r>
      <w:r w:rsidRPr="0082759D">
        <w:rPr>
          <w:rFonts w:cstheme="minorHAnsi"/>
          <w:lang w:eastAsia="zh-CN"/>
        </w:rPr>
        <w:t>: Default value is 3 Phase</w:t>
      </w:r>
    </w:p>
    <w:p w14:paraId="322F81E5" w14:textId="3C3B933D" w:rsidR="0082759D" w:rsidRDefault="0082759D" w:rsidP="0082759D">
      <w:pPr>
        <w:pStyle w:val="ListParagraph"/>
        <w:numPr>
          <w:ilvl w:val="0"/>
          <w:numId w:val="37"/>
        </w:numPr>
        <w:rPr>
          <w:rFonts w:cstheme="minorHAnsi"/>
          <w:b/>
          <w:bCs/>
          <w:lang w:eastAsia="zh-CN"/>
        </w:rPr>
      </w:pPr>
      <w:r>
        <w:rPr>
          <w:rFonts w:cstheme="minorHAnsi"/>
          <w:b/>
          <w:bCs/>
          <w:lang w:eastAsia="zh-CN"/>
        </w:rPr>
        <w:t>Circuits</w:t>
      </w:r>
      <w:r w:rsidR="00557D46" w:rsidRPr="00557D46">
        <w:rPr>
          <w:rFonts w:cstheme="minorHAnsi" w:hint="eastAsia"/>
          <w:lang w:eastAsia="zh-CN"/>
        </w:rPr>
        <w:t>:</w:t>
      </w:r>
      <w:r w:rsidR="00557D46">
        <w:rPr>
          <w:rFonts w:cstheme="minorHAnsi"/>
          <w:lang w:eastAsia="zh-CN"/>
        </w:rPr>
        <w:t xml:space="preserve"> It shows the next available circuits of the selected panel.</w:t>
      </w:r>
    </w:p>
    <w:p w14:paraId="3C19BF03" w14:textId="21A4A1E3" w:rsidR="0082759D" w:rsidRDefault="0082759D" w:rsidP="0082759D">
      <w:pPr>
        <w:pStyle w:val="ListParagraph"/>
        <w:numPr>
          <w:ilvl w:val="0"/>
          <w:numId w:val="37"/>
        </w:numPr>
        <w:rPr>
          <w:rFonts w:cstheme="minorHAnsi"/>
          <w:b/>
          <w:bCs/>
          <w:lang w:eastAsia="zh-CN"/>
        </w:rPr>
      </w:pPr>
      <w:r>
        <w:rPr>
          <w:rFonts w:cstheme="minorHAnsi" w:hint="eastAsia"/>
          <w:b/>
          <w:bCs/>
          <w:lang w:eastAsia="zh-CN"/>
        </w:rPr>
        <w:t>C</w:t>
      </w:r>
      <w:r>
        <w:rPr>
          <w:rFonts w:cstheme="minorHAnsi"/>
          <w:b/>
          <w:bCs/>
          <w:lang w:eastAsia="zh-CN"/>
        </w:rPr>
        <w:t>urrent Rated (A)</w:t>
      </w:r>
    </w:p>
    <w:p w14:paraId="43E340DB" w14:textId="563647EC" w:rsidR="0082759D" w:rsidRDefault="0082759D" w:rsidP="0082759D">
      <w:pPr>
        <w:pStyle w:val="ListParagraph"/>
        <w:numPr>
          <w:ilvl w:val="0"/>
          <w:numId w:val="37"/>
        </w:numPr>
        <w:rPr>
          <w:rFonts w:cstheme="minorHAnsi"/>
          <w:b/>
          <w:bCs/>
          <w:lang w:eastAsia="zh-CN"/>
        </w:rPr>
      </w:pPr>
      <w:r>
        <w:rPr>
          <w:rFonts w:cstheme="minorHAnsi" w:hint="eastAsia"/>
          <w:b/>
          <w:bCs/>
          <w:lang w:eastAsia="zh-CN"/>
        </w:rPr>
        <w:t>C</w:t>
      </w:r>
      <w:r>
        <w:rPr>
          <w:rFonts w:cstheme="minorHAnsi"/>
          <w:b/>
          <w:bCs/>
          <w:lang w:eastAsia="zh-CN"/>
        </w:rPr>
        <w:t>urrent Derated (A</w:t>
      </w:r>
    </w:p>
    <w:p w14:paraId="5652973F" w14:textId="51CDBD93" w:rsidR="0082759D" w:rsidRDefault="0082759D" w:rsidP="0082759D">
      <w:pPr>
        <w:pStyle w:val="ListParagraph"/>
        <w:numPr>
          <w:ilvl w:val="0"/>
          <w:numId w:val="36"/>
        </w:numPr>
        <w:rPr>
          <w:rFonts w:cstheme="minorHAnsi"/>
          <w:lang w:eastAsia="zh-CN"/>
        </w:rPr>
      </w:pPr>
      <w:r>
        <w:rPr>
          <w:rFonts w:cstheme="minorHAnsi" w:hint="eastAsia"/>
          <w:b/>
          <w:bCs/>
          <w:lang w:eastAsia="zh-CN"/>
        </w:rPr>
        <w:t>V</w:t>
      </w:r>
      <w:r>
        <w:rPr>
          <w:rFonts w:cstheme="minorHAnsi"/>
          <w:b/>
          <w:bCs/>
          <w:lang w:eastAsia="zh-CN"/>
        </w:rPr>
        <w:t>olts (V)</w:t>
      </w:r>
      <w:r w:rsidRPr="0082759D">
        <w:rPr>
          <w:rFonts w:cstheme="minorHAnsi"/>
          <w:lang w:eastAsia="zh-CN"/>
        </w:rPr>
        <w:t xml:space="preserve">: </w:t>
      </w:r>
      <w:commentRangeStart w:id="17"/>
      <w:r>
        <w:rPr>
          <w:rFonts w:cstheme="minorHAnsi"/>
          <w:lang w:eastAsia="zh-CN"/>
        </w:rPr>
        <w:t xml:space="preserve">By default, </w:t>
      </w:r>
      <w:r w:rsidRPr="00754450">
        <w:rPr>
          <w:rFonts w:cstheme="minorHAnsi"/>
          <w:lang w:eastAsia="zh-CN"/>
        </w:rPr>
        <w:t xml:space="preserve">it </w:t>
      </w:r>
      <w:r>
        <w:rPr>
          <w:rFonts w:cstheme="minorHAnsi"/>
          <w:lang w:eastAsia="zh-CN"/>
        </w:rPr>
        <w:t xml:space="preserve">is </w:t>
      </w:r>
      <w:r w:rsidRPr="00754450">
        <w:rPr>
          <w:rFonts w:cstheme="minorHAnsi"/>
          <w:lang w:eastAsia="zh-CN"/>
        </w:rPr>
        <w:t xml:space="preserve">inherited from </w:t>
      </w:r>
      <w:r w:rsidR="00557D46">
        <w:rPr>
          <w:rFonts w:cstheme="minorHAnsi"/>
          <w:lang w:eastAsia="zh-CN"/>
        </w:rPr>
        <w:t>the p</w:t>
      </w:r>
      <w:r>
        <w:rPr>
          <w:rFonts w:cstheme="minorHAnsi"/>
          <w:lang w:eastAsia="zh-CN"/>
        </w:rPr>
        <w:t>anel. The user can change it</w:t>
      </w:r>
      <w:commentRangeEnd w:id="17"/>
      <w:r>
        <w:rPr>
          <w:rStyle w:val="CommentReference"/>
        </w:rPr>
        <w:commentReference w:id="17"/>
      </w:r>
    </w:p>
    <w:p w14:paraId="5CEEA25E" w14:textId="225A43BB" w:rsidR="00557D46" w:rsidRPr="0082759D" w:rsidRDefault="00557D46" w:rsidP="0082759D">
      <w:pPr>
        <w:pStyle w:val="ListParagraph"/>
        <w:numPr>
          <w:ilvl w:val="0"/>
          <w:numId w:val="36"/>
        </w:numPr>
        <w:rPr>
          <w:rFonts w:cstheme="minorHAnsi"/>
          <w:lang w:eastAsia="zh-CN"/>
        </w:rPr>
      </w:pPr>
      <w:r>
        <w:rPr>
          <w:rFonts w:cstheme="minorHAnsi"/>
          <w:b/>
          <w:bCs/>
          <w:lang w:eastAsia="zh-CN"/>
        </w:rPr>
        <w:t>Department</w:t>
      </w:r>
    </w:p>
    <w:p w14:paraId="18F6829A" w14:textId="654C7E09" w:rsidR="0082759D" w:rsidRPr="0082759D" w:rsidRDefault="0082759D" w:rsidP="0082759D">
      <w:pPr>
        <w:pStyle w:val="ListParagraph"/>
        <w:numPr>
          <w:ilvl w:val="0"/>
          <w:numId w:val="37"/>
        </w:numPr>
        <w:rPr>
          <w:rFonts w:cstheme="minorHAnsi"/>
          <w:b/>
          <w:bCs/>
          <w:lang w:eastAsia="zh-CN"/>
        </w:rPr>
      </w:pPr>
      <w:r w:rsidRPr="0082759D">
        <w:rPr>
          <w:rFonts w:ascii="Helvetica" w:hAnsi="Helvetica" w:cs="Helvetica"/>
          <w:b/>
          <w:bCs/>
          <w:color w:val="000000"/>
          <w:sz w:val="18"/>
          <w:szCs w:val="18"/>
          <w:shd w:val="clear" w:color="auto" w:fill="FFFFFF"/>
        </w:rPr>
        <w:t>Electricity Price</w:t>
      </w:r>
    </w:p>
    <w:p w14:paraId="654AE69B" w14:textId="77777777" w:rsidR="00557D46" w:rsidRDefault="00557D46" w:rsidP="00205F35">
      <w:pPr>
        <w:rPr>
          <w:rFonts w:cstheme="minorHAnsi"/>
          <w:lang w:eastAsia="zh-CN"/>
        </w:rPr>
      </w:pPr>
      <w:r w:rsidRPr="00557D46">
        <w:rPr>
          <w:rFonts w:cstheme="minorHAnsi"/>
          <w:color w:val="FF0000"/>
          <w:lang w:eastAsia="zh-CN"/>
        </w:rPr>
        <w:t>Notes</w:t>
      </w:r>
      <w:r>
        <w:rPr>
          <w:rFonts w:cstheme="minorHAnsi"/>
          <w:lang w:eastAsia="zh-CN"/>
        </w:rPr>
        <w:t>:</w:t>
      </w:r>
    </w:p>
    <w:p w14:paraId="0AC6D278" w14:textId="1673E785" w:rsidR="0082759D" w:rsidRPr="00520C6A" w:rsidRDefault="00557D46" w:rsidP="00520C6A">
      <w:pPr>
        <w:pStyle w:val="ListParagraph"/>
        <w:numPr>
          <w:ilvl w:val="0"/>
          <w:numId w:val="38"/>
        </w:numPr>
        <w:rPr>
          <w:rFonts w:cstheme="minorHAnsi"/>
          <w:lang w:eastAsia="zh-CN"/>
        </w:rPr>
      </w:pPr>
      <w:r w:rsidRPr="00520C6A">
        <w:rPr>
          <w:rFonts w:cstheme="minorHAnsi" w:hint="eastAsia"/>
          <w:lang w:eastAsia="zh-CN"/>
        </w:rPr>
        <w:t>B</w:t>
      </w:r>
      <w:r w:rsidRPr="00520C6A">
        <w:rPr>
          <w:rFonts w:cstheme="minorHAnsi"/>
          <w:lang w:eastAsia="zh-CN"/>
        </w:rPr>
        <w:t>ulk Creation:</w:t>
      </w:r>
    </w:p>
    <w:p w14:paraId="28E3447C" w14:textId="69FCBE21" w:rsidR="00557D46" w:rsidRDefault="00557D46" w:rsidP="00205F35">
      <w:pPr>
        <w:rPr>
          <w:rFonts w:cstheme="minorHAnsi"/>
          <w:lang w:eastAsia="zh-CN"/>
        </w:rPr>
      </w:pPr>
      <w:r w:rsidRPr="00557D46">
        <w:rPr>
          <w:rFonts w:cstheme="minorHAnsi"/>
          <w:lang w:eastAsia="zh-CN"/>
        </w:rPr>
        <w:t>If the available circuits which start from the specified circuits are less than the number of breakers to be created, popup a warning message '</w:t>
      </w:r>
      <w:r w:rsidRPr="00520C6A">
        <w:rPr>
          <w:rFonts w:cstheme="minorHAnsi"/>
          <w:color w:val="0070C0"/>
          <w:lang w:eastAsia="zh-CN"/>
        </w:rPr>
        <w:t>The number of available circuits is less than the number of circuits required by the breakers to be created.</w:t>
      </w:r>
      <w:r w:rsidRPr="00557D46">
        <w:rPr>
          <w:rFonts w:cstheme="minorHAnsi"/>
          <w:lang w:eastAsia="zh-CN"/>
        </w:rPr>
        <w:t>' require.' and stop submitting.</w:t>
      </w:r>
    </w:p>
    <w:p w14:paraId="68116661" w14:textId="25CC5FA9" w:rsidR="00520C6A" w:rsidRDefault="00520C6A" w:rsidP="00520C6A">
      <w:pPr>
        <w:pStyle w:val="ListParagraph"/>
        <w:numPr>
          <w:ilvl w:val="0"/>
          <w:numId w:val="38"/>
        </w:numPr>
        <w:rPr>
          <w:rFonts w:cstheme="minorHAnsi"/>
          <w:lang w:eastAsia="zh-CN"/>
        </w:rPr>
      </w:pPr>
      <w:r w:rsidRPr="00520C6A">
        <w:rPr>
          <w:rFonts w:cstheme="minorHAnsi"/>
          <w:lang w:eastAsia="zh-CN"/>
        </w:rPr>
        <w:lastRenderedPageBreak/>
        <w:t>Assist users to avoid creating a 3-phase breaker on an incorrect circuit</w:t>
      </w:r>
    </w:p>
    <w:p w14:paraId="5956B0EA" w14:textId="1F0C0E27" w:rsidR="00520C6A" w:rsidRDefault="00520C6A" w:rsidP="00520C6A">
      <w:pPr>
        <w:pStyle w:val="ListParagraph"/>
        <w:ind w:left="360"/>
        <w:rPr>
          <w:rFonts w:cstheme="minorHAnsi"/>
          <w:lang w:eastAsia="zh-CN"/>
        </w:rPr>
      </w:pPr>
      <w:r w:rsidRPr="00520C6A">
        <w:rPr>
          <w:rFonts w:cstheme="minorHAnsi"/>
          <w:lang w:eastAsia="zh-CN"/>
        </w:rPr>
        <w:t>In this example of a single-table, it should not be possible to create a 3-phase breaker on circuit 11. I suggest a just warning message, as this could happen, but in 99% of cases it will be a user error in VDC.</w:t>
      </w:r>
    </w:p>
    <w:p w14:paraId="2C87BEB8" w14:textId="7E380473" w:rsidR="00520C6A" w:rsidRDefault="00520C6A" w:rsidP="00520C6A">
      <w:pPr>
        <w:pStyle w:val="ListParagraph"/>
        <w:ind w:left="360"/>
        <w:rPr>
          <w:rFonts w:cstheme="minorHAnsi"/>
          <w:lang w:eastAsia="zh-CN"/>
        </w:rPr>
      </w:pPr>
      <w:r w:rsidRPr="004031FD">
        <w:rPr>
          <w:rFonts w:ascii="Calibri" w:hAnsi="Calibri" w:cs="Calibri"/>
          <w:noProof/>
          <w:color w:val="000000"/>
        </w:rPr>
        <w:drawing>
          <wp:inline distT="0" distB="0" distL="0" distR="0" wp14:anchorId="14D15F0D" wp14:editId="3F38302B">
            <wp:extent cx="5727700" cy="2195195"/>
            <wp:effectExtent l="0" t="0" r="0" b="190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social media pos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a:ext>
                      </a:extLst>
                    </a:blip>
                    <a:srcRect/>
                    <a:stretch>
                      <a:fillRect/>
                    </a:stretch>
                  </pic:blipFill>
                  <pic:spPr bwMode="auto">
                    <a:xfrm>
                      <a:off x="0" y="0"/>
                      <a:ext cx="5727700" cy="2195195"/>
                    </a:xfrm>
                    <a:prstGeom prst="rect">
                      <a:avLst/>
                    </a:prstGeom>
                    <a:noFill/>
                    <a:ln>
                      <a:noFill/>
                    </a:ln>
                  </pic:spPr>
                </pic:pic>
              </a:graphicData>
            </a:graphic>
          </wp:inline>
        </w:drawing>
      </w:r>
    </w:p>
    <w:p w14:paraId="460FB3A7" w14:textId="2C7EA9DE" w:rsidR="00520C6A" w:rsidRDefault="00520C6A" w:rsidP="00520C6A">
      <w:pPr>
        <w:pStyle w:val="ListParagraph"/>
        <w:ind w:left="360"/>
        <w:rPr>
          <w:rFonts w:cstheme="minorHAnsi"/>
          <w:lang w:eastAsia="zh-CN"/>
        </w:rPr>
      </w:pPr>
    </w:p>
    <w:p w14:paraId="750E54F5" w14:textId="77777777" w:rsidR="00520C6A" w:rsidRDefault="00520C6A" w:rsidP="00520C6A">
      <w:pPr>
        <w:pStyle w:val="ListParagraph"/>
        <w:ind w:left="360"/>
        <w:rPr>
          <w:rFonts w:cstheme="minorHAnsi"/>
          <w:lang w:eastAsia="zh-CN"/>
        </w:rPr>
      </w:pPr>
      <w:r>
        <w:rPr>
          <w:rFonts w:cstheme="minorHAnsi" w:hint="eastAsia"/>
          <w:lang w:eastAsia="zh-CN"/>
        </w:rPr>
        <w:t>W</w:t>
      </w:r>
      <w:r>
        <w:rPr>
          <w:rFonts w:cstheme="minorHAnsi"/>
          <w:lang w:eastAsia="zh-CN"/>
        </w:rPr>
        <w:t>hen the user is creating a 3-phase breaker, should do the following check:</w:t>
      </w:r>
    </w:p>
    <w:p w14:paraId="724B02CA" w14:textId="0F6966DE" w:rsidR="00520C6A" w:rsidRDefault="00A9372E" w:rsidP="00520C6A">
      <w:pPr>
        <w:pStyle w:val="ListParagraph"/>
        <w:ind w:left="360"/>
        <w:rPr>
          <w:rFonts w:cstheme="minorHAnsi"/>
          <w:lang w:eastAsia="zh-CN"/>
        </w:rPr>
      </w:pPr>
      <w:r>
        <w:rPr>
          <w:noProof/>
        </w:rPr>
        <w:drawing>
          <wp:inline distT="0" distB="0" distL="0" distR="0" wp14:anchorId="0E51003C" wp14:editId="6DFFF510">
            <wp:extent cx="2354580" cy="459679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0675" cy="4608693"/>
                    </a:xfrm>
                    <a:prstGeom prst="rect">
                      <a:avLst/>
                    </a:prstGeom>
                  </pic:spPr>
                </pic:pic>
              </a:graphicData>
            </a:graphic>
          </wp:inline>
        </w:drawing>
      </w:r>
    </w:p>
    <w:p w14:paraId="599C1675" w14:textId="6637D4D2" w:rsidR="00A9372E" w:rsidRDefault="00EF020A" w:rsidP="00520C6A">
      <w:pPr>
        <w:pStyle w:val="ListParagraph"/>
        <w:ind w:left="360"/>
        <w:rPr>
          <w:rFonts w:cstheme="minorHAnsi" w:hint="eastAsia"/>
          <w:lang w:eastAsia="zh-CN"/>
        </w:rPr>
      </w:pPr>
      <w:r>
        <w:rPr>
          <w:noProof/>
        </w:rPr>
        <w:lastRenderedPageBreak/>
        <w:drawing>
          <wp:inline distT="0" distB="0" distL="0" distR="0" wp14:anchorId="06EC693E" wp14:editId="5654E522">
            <wp:extent cx="5943600" cy="72967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296785"/>
                    </a:xfrm>
                    <a:prstGeom prst="rect">
                      <a:avLst/>
                    </a:prstGeom>
                  </pic:spPr>
                </pic:pic>
              </a:graphicData>
            </a:graphic>
          </wp:inline>
        </w:drawing>
      </w:r>
    </w:p>
    <w:p w14:paraId="74381BEB" w14:textId="7A8FF8A6" w:rsidR="00D61127" w:rsidRPr="00D61127" w:rsidRDefault="00D61127" w:rsidP="00A9372E">
      <w:pPr>
        <w:rPr>
          <w:rFonts w:cstheme="minorHAnsi"/>
          <w:b/>
          <w:bCs/>
          <w:lang w:eastAsia="zh-CN"/>
        </w:rPr>
      </w:pPr>
      <w:r>
        <w:rPr>
          <w:rFonts w:cstheme="minorHAnsi"/>
          <w:lang w:eastAsia="zh-CN"/>
        </w:rPr>
        <w:br w:type="page"/>
      </w:r>
      <w:r w:rsidRPr="00D61127">
        <w:rPr>
          <w:rFonts w:cstheme="minorHAnsi" w:hint="eastAsia"/>
          <w:b/>
          <w:bCs/>
          <w:lang w:eastAsia="zh-CN"/>
        </w:rPr>
        <w:lastRenderedPageBreak/>
        <w:t>M</w:t>
      </w:r>
      <w:r w:rsidRPr="00D61127">
        <w:rPr>
          <w:rFonts w:cstheme="minorHAnsi"/>
          <w:b/>
          <w:bCs/>
          <w:lang w:eastAsia="zh-CN"/>
        </w:rPr>
        <w:t>odify Breaker:</w:t>
      </w:r>
    </w:p>
    <w:p w14:paraId="48398298" w14:textId="0B6449AB" w:rsidR="00D61127" w:rsidRDefault="00D61127" w:rsidP="00D61127">
      <w:pPr>
        <w:rPr>
          <w:rFonts w:cstheme="minorHAnsi"/>
          <w:lang w:eastAsia="zh-CN"/>
        </w:rPr>
      </w:pPr>
      <w:r>
        <w:rPr>
          <w:noProof/>
        </w:rPr>
        <w:drawing>
          <wp:inline distT="0" distB="0" distL="0" distR="0" wp14:anchorId="3A5A2CA3" wp14:editId="53F9B422">
            <wp:extent cx="5943600" cy="4760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60595"/>
                    </a:xfrm>
                    <a:prstGeom prst="rect">
                      <a:avLst/>
                    </a:prstGeom>
                  </pic:spPr>
                </pic:pic>
              </a:graphicData>
            </a:graphic>
          </wp:inline>
        </w:drawing>
      </w:r>
    </w:p>
    <w:p w14:paraId="216AE1E4" w14:textId="77777777" w:rsidR="00D61127" w:rsidRPr="00D61127" w:rsidRDefault="00D61127" w:rsidP="00D61127">
      <w:pPr>
        <w:rPr>
          <w:rFonts w:cstheme="minorHAnsi"/>
          <w:lang w:eastAsia="zh-CN"/>
        </w:rPr>
      </w:pPr>
    </w:p>
    <w:p w14:paraId="5A3E5ACF" w14:textId="640503F6" w:rsidR="00205F35" w:rsidRDefault="00205F35" w:rsidP="00205F35">
      <w:pPr>
        <w:rPr>
          <w:rStyle w:val="Strong"/>
          <w:rFonts w:cstheme="minorHAnsi"/>
          <w:color w:val="172B4D"/>
          <w:shd w:val="clear" w:color="auto" w:fill="FFFFFF"/>
        </w:rPr>
      </w:pPr>
      <w:r w:rsidRPr="00205F35">
        <w:rPr>
          <w:rStyle w:val="Strong"/>
          <w:rFonts w:cstheme="minorHAnsi"/>
          <w:color w:val="172B4D"/>
          <w:shd w:val="clear" w:color="auto" w:fill="FFFFFF"/>
        </w:rPr>
        <w:t>UI Messages:</w:t>
      </w:r>
    </w:p>
    <w:p w14:paraId="2F75CDAF" w14:textId="24A49A7D" w:rsidR="00E51235" w:rsidRPr="00205F35" w:rsidRDefault="00E51235" w:rsidP="00205F35">
      <w:pPr>
        <w:rPr>
          <w:rFonts w:cstheme="minorHAnsi"/>
        </w:rPr>
      </w:pPr>
      <w:r w:rsidRPr="00520C6A">
        <w:rPr>
          <w:rFonts w:cstheme="minorHAnsi"/>
          <w:color w:val="0070C0"/>
          <w:lang w:eastAsia="zh-CN"/>
        </w:rPr>
        <w:t>The number of available circuits is less than the number of circuits required by the breakers to be created</w:t>
      </w:r>
    </w:p>
    <w:p w14:paraId="23D57606" w14:textId="59C771E5" w:rsidR="00AE3D05" w:rsidRPr="00E51235" w:rsidRDefault="00E51235" w:rsidP="00B2233B">
      <w:pPr>
        <w:pStyle w:val="ListParagraph"/>
        <w:spacing w:line="252" w:lineRule="auto"/>
        <w:ind w:left="0"/>
        <w:rPr>
          <w:rFonts w:cstheme="minorHAnsi"/>
          <w:color w:val="0070C0"/>
          <w:lang w:eastAsia="zh-CN"/>
        </w:rPr>
      </w:pPr>
      <w:r w:rsidRPr="00E51235">
        <w:rPr>
          <w:rFonts w:cstheme="minorHAnsi"/>
          <w:color w:val="0070C0"/>
          <w:lang w:eastAsia="zh-CN"/>
        </w:rPr>
        <w:t>It seems the specified circuits are not reasonable for 3 Phase breakers. Are you sure you want to continue?</w:t>
      </w:r>
    </w:p>
    <w:p w14:paraId="3B80D74E" w14:textId="58D08EB2" w:rsidR="00AE3D05" w:rsidRPr="00205F35" w:rsidRDefault="00AE3D05" w:rsidP="00B2233B">
      <w:pPr>
        <w:pStyle w:val="ListParagraph"/>
        <w:spacing w:line="252" w:lineRule="auto"/>
        <w:ind w:left="0"/>
        <w:rPr>
          <w:rFonts w:cstheme="minorHAnsi"/>
          <w:b/>
          <w:bCs/>
          <w:lang w:eastAsia="zh-CN"/>
        </w:rPr>
      </w:pPr>
    </w:p>
    <w:p w14:paraId="44C3E0BD" w14:textId="6D2BBC09"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t>Use Cases</w:t>
      </w:r>
    </w:p>
    <w:p w14:paraId="0A47B2BA" w14:textId="77777777" w:rsidR="00205F35" w:rsidRPr="00205F35" w:rsidRDefault="00205F35" w:rsidP="00205F35">
      <w:pPr>
        <w:rPr>
          <w:rFonts w:cstheme="minorHAnsi"/>
        </w:rPr>
      </w:pPr>
      <w:r w:rsidRPr="00205F35">
        <w:rPr>
          <w:rStyle w:val="Emphasis"/>
          <w:rFonts w:cstheme="minorHAnsi"/>
          <w:color w:val="172B4D"/>
          <w:sz w:val="21"/>
          <w:szCs w:val="21"/>
          <w:shd w:val="clear" w:color="auto" w:fill="FFFFFF"/>
        </w:rPr>
        <w:t>[Define use cases for initial test plans of the requirement]</w:t>
      </w:r>
    </w:p>
    <w:p w14:paraId="41D99F41" w14:textId="54BF4F5D" w:rsidR="00205F35" w:rsidRPr="00205F35" w:rsidRDefault="00205F35" w:rsidP="00205F35">
      <w:pPr>
        <w:rPr>
          <w:rFonts w:cstheme="minorHAnsi"/>
        </w:rPr>
      </w:pPr>
    </w:p>
    <w:p w14:paraId="2AE9FA15" w14:textId="77777777" w:rsidR="00205F35" w:rsidRPr="00205F35" w:rsidRDefault="00205F35" w:rsidP="00AE3D05">
      <w:pPr>
        <w:rPr>
          <w:rFonts w:cstheme="minorHAnsi"/>
        </w:rPr>
      </w:pPr>
    </w:p>
    <w:p w14:paraId="3AFEC107" w14:textId="02AF49DD" w:rsidR="00AE3D05" w:rsidRPr="00205F35" w:rsidRDefault="00AE3D05" w:rsidP="00AE3D05">
      <w:pPr>
        <w:pStyle w:val="Heading1"/>
        <w:keepNext/>
        <w:keepLines/>
        <w:pageBreakBefore w:val="0"/>
        <w:numPr>
          <w:ilvl w:val="0"/>
          <w:numId w:val="28"/>
        </w:numPr>
        <w:tabs>
          <w:tab w:val="left" w:pos="360"/>
        </w:tabs>
        <w:spacing w:after="0"/>
        <w:ind w:hanging="720"/>
        <w:contextualSpacing w:val="0"/>
        <w:rPr>
          <w:rFonts w:cstheme="minorHAnsi"/>
        </w:rPr>
      </w:pPr>
      <w:r w:rsidRPr="00205F35">
        <w:rPr>
          <w:rFonts w:cstheme="minorHAnsi"/>
        </w:rPr>
        <w:lastRenderedPageBreak/>
        <w:t>Implementation Notes</w:t>
      </w:r>
    </w:p>
    <w:p w14:paraId="5BA05870" w14:textId="5CAF7C8B" w:rsidR="00AE3D05" w:rsidRPr="00205F35" w:rsidRDefault="00205F35" w:rsidP="00AE3D05">
      <w:pPr>
        <w:rPr>
          <w:rFonts w:cstheme="minorHAnsi"/>
          <w:i/>
          <w:iCs/>
          <w:lang w:eastAsia="zh-CN"/>
        </w:rPr>
      </w:pPr>
      <w:r w:rsidRPr="00205F35">
        <w:rPr>
          <w:rStyle w:val="Emphasis"/>
          <w:rFonts w:cstheme="minorHAnsi"/>
          <w:i w:val="0"/>
          <w:iCs w:val="0"/>
          <w:color w:val="172B4D"/>
          <w:sz w:val="21"/>
          <w:szCs w:val="21"/>
          <w:shd w:val="clear" w:color="auto" w:fill="FFFFFF"/>
        </w:rPr>
        <w:t>[</w:t>
      </w:r>
      <w:r w:rsidRPr="00205F35">
        <w:rPr>
          <w:rFonts w:cstheme="minorHAnsi"/>
          <w:i/>
          <w:iCs/>
          <w:lang w:eastAsia="zh-CN"/>
        </w:rPr>
        <w:t>What clarifications have been discussed as the feature was developed?</w:t>
      </w:r>
      <w:r w:rsidRPr="00205F35">
        <w:rPr>
          <w:rStyle w:val="Emphasis"/>
          <w:rFonts w:cstheme="minorHAnsi"/>
          <w:i w:val="0"/>
          <w:iCs w:val="0"/>
          <w:color w:val="172B4D"/>
          <w:sz w:val="21"/>
          <w:szCs w:val="21"/>
          <w:shd w:val="clear" w:color="auto" w:fill="FFFFFF"/>
        </w:rPr>
        <w:t xml:space="preserve"> ]</w:t>
      </w:r>
    </w:p>
    <w:p w14:paraId="75F4A0A5" w14:textId="418D7A6A" w:rsidR="00AE3D05" w:rsidRDefault="00AE3D05" w:rsidP="00B2233B">
      <w:pPr>
        <w:pStyle w:val="ListParagraph"/>
        <w:spacing w:line="252" w:lineRule="auto"/>
        <w:ind w:left="0"/>
        <w:rPr>
          <w:rFonts w:cstheme="minorHAnsi"/>
          <w:b/>
          <w:bCs/>
          <w:lang w:eastAsia="zh-CN"/>
        </w:rPr>
      </w:pPr>
    </w:p>
    <w:p w14:paraId="6B9DFD30" w14:textId="2706FB9F" w:rsidR="00205F35" w:rsidRDefault="00205F35" w:rsidP="00B2233B">
      <w:pPr>
        <w:pStyle w:val="ListParagraph"/>
        <w:spacing w:line="252" w:lineRule="auto"/>
        <w:ind w:left="0"/>
        <w:rPr>
          <w:rFonts w:cstheme="minorHAnsi"/>
          <w:b/>
          <w:bCs/>
          <w:lang w:eastAsia="zh-CN"/>
        </w:rPr>
      </w:pPr>
    </w:p>
    <w:p w14:paraId="51EFCCDD" w14:textId="77932CC6" w:rsidR="00205F35" w:rsidRPr="00205F35" w:rsidRDefault="00205F35" w:rsidP="00B2233B">
      <w:pPr>
        <w:pStyle w:val="ListParagraph"/>
        <w:spacing w:line="252" w:lineRule="auto"/>
        <w:ind w:left="0"/>
        <w:rPr>
          <w:rFonts w:cstheme="minorHAnsi"/>
          <w:b/>
          <w:bCs/>
          <w:lang w:eastAsia="zh-CN"/>
        </w:rPr>
      </w:pPr>
    </w:p>
    <w:p w14:paraId="642996BF" w14:textId="452682B0" w:rsidR="00205F35" w:rsidRPr="00205F35" w:rsidRDefault="00205F35" w:rsidP="00B2233B">
      <w:pPr>
        <w:pStyle w:val="ListParagraph"/>
        <w:spacing w:line="252" w:lineRule="auto"/>
        <w:ind w:left="0"/>
        <w:rPr>
          <w:rStyle w:val="Strong"/>
          <w:rFonts w:cstheme="minorHAnsi"/>
          <w:color w:val="172B4D"/>
          <w:shd w:val="clear" w:color="auto" w:fill="FFFFFF"/>
        </w:rPr>
      </w:pPr>
      <w:r w:rsidRPr="00205F35">
        <w:rPr>
          <w:rStyle w:val="Strong"/>
          <w:rFonts w:cstheme="minorHAnsi"/>
          <w:color w:val="172B4D"/>
          <w:shd w:val="clear" w:color="auto" w:fill="FFFFFF"/>
        </w:rPr>
        <w:t>Effort Estimation:</w:t>
      </w:r>
    </w:p>
    <w:tbl>
      <w:tblPr>
        <w:tblStyle w:val="GridTable5Dark-Accent1"/>
        <w:tblW w:w="0" w:type="auto"/>
        <w:tblLook w:val="04A0" w:firstRow="1" w:lastRow="0" w:firstColumn="1" w:lastColumn="0" w:noHBand="0" w:noVBand="1"/>
      </w:tblPr>
      <w:tblGrid>
        <w:gridCol w:w="1555"/>
        <w:gridCol w:w="2693"/>
        <w:gridCol w:w="1559"/>
        <w:gridCol w:w="1276"/>
        <w:gridCol w:w="2267"/>
      </w:tblGrid>
      <w:tr w:rsidR="00205F35" w:rsidRPr="002B4B9F" w14:paraId="55A3BE7C" w14:textId="77777777" w:rsidTr="002B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A4ED2"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52BE862F" w14:textId="54115203"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Task</w:t>
            </w:r>
          </w:p>
        </w:tc>
        <w:tc>
          <w:tcPr>
            <w:tcW w:w="1559" w:type="dxa"/>
          </w:tcPr>
          <w:p w14:paraId="722EA63E" w14:textId="6A5CBC72"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Efforts (Hours)</w:t>
            </w:r>
          </w:p>
        </w:tc>
        <w:tc>
          <w:tcPr>
            <w:tcW w:w="1276" w:type="dxa"/>
          </w:tcPr>
          <w:p w14:paraId="02AC8B51" w14:textId="1A6A6B57"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Assignee</w:t>
            </w:r>
          </w:p>
        </w:tc>
        <w:tc>
          <w:tcPr>
            <w:tcW w:w="2267" w:type="dxa"/>
          </w:tcPr>
          <w:p w14:paraId="30696065" w14:textId="3ACAB5F5" w:rsidR="00205F35" w:rsidRPr="002B4B9F" w:rsidRDefault="00205F35" w:rsidP="00B2233B">
            <w:pPr>
              <w:pStyle w:val="ListParagraph"/>
              <w:spacing w:line="252" w:lineRule="auto"/>
              <w:ind w:left="0"/>
              <w:cnfStyle w:val="100000000000" w:firstRow="1" w:lastRow="0" w:firstColumn="0" w:lastColumn="0" w:oddVBand="0" w:evenVBand="0" w:oddHBand="0" w:evenHBand="0" w:firstRowFirstColumn="0" w:firstRowLastColumn="0" w:lastRowFirstColumn="0" w:lastRowLastColumn="0"/>
              <w:rPr>
                <w:rFonts w:cstheme="minorHAnsi"/>
                <w:b w:val="0"/>
                <w:bCs w:val="0"/>
                <w:lang w:eastAsia="zh-CN"/>
              </w:rPr>
            </w:pPr>
            <w:r w:rsidRPr="002B4B9F">
              <w:rPr>
                <w:rFonts w:cstheme="minorHAnsi"/>
                <w:b w:val="0"/>
                <w:bCs w:val="0"/>
                <w:lang w:eastAsia="zh-CN"/>
              </w:rPr>
              <w:t>Comments</w:t>
            </w:r>
          </w:p>
        </w:tc>
      </w:tr>
      <w:tr w:rsidR="00205F35" w:rsidRPr="002B4B9F" w14:paraId="25CB4FDE"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CF89F2" w14:textId="149BC590" w:rsidR="00205F35" w:rsidRPr="002B4B9F" w:rsidRDefault="00205F35" w:rsidP="00B2233B">
            <w:pPr>
              <w:pStyle w:val="ListParagraph"/>
              <w:spacing w:line="252" w:lineRule="auto"/>
              <w:ind w:left="0"/>
              <w:rPr>
                <w:rFonts w:cstheme="minorHAnsi"/>
                <w:b w:val="0"/>
                <w:bCs w:val="0"/>
                <w:lang w:eastAsia="zh-CN"/>
              </w:rPr>
            </w:pPr>
            <w:r w:rsidRPr="002B4B9F">
              <w:rPr>
                <w:rFonts w:cstheme="minorHAnsi"/>
                <w:b w:val="0"/>
                <w:bCs w:val="0"/>
                <w:lang w:eastAsia="zh-CN"/>
              </w:rPr>
              <w:t>Front-end</w:t>
            </w:r>
          </w:p>
        </w:tc>
        <w:tc>
          <w:tcPr>
            <w:tcW w:w="2693" w:type="dxa"/>
          </w:tcPr>
          <w:p w14:paraId="05EBB5CD" w14:textId="62A479C3"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sidRPr="002B4B9F">
              <w:rPr>
                <w:rFonts w:cstheme="minorHAnsi"/>
                <w:lang w:eastAsia="zh-CN"/>
              </w:rPr>
              <w:t>Design</w:t>
            </w:r>
          </w:p>
        </w:tc>
        <w:tc>
          <w:tcPr>
            <w:tcW w:w="1559" w:type="dxa"/>
          </w:tcPr>
          <w:p w14:paraId="3EAA2562"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2068E503"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732677B5"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34462638"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03C3CDE5"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09BE804B" w14:textId="32206F3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Fonts w:cstheme="minorHAnsi"/>
                <w:lang w:eastAsia="zh-CN"/>
              </w:rPr>
              <w:t>Development</w:t>
            </w:r>
          </w:p>
        </w:tc>
        <w:tc>
          <w:tcPr>
            <w:tcW w:w="1559" w:type="dxa"/>
          </w:tcPr>
          <w:p w14:paraId="6C4C7644"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4C61F14F"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64733F09"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E0C6EF9"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EC1DE8" w14:textId="77777777" w:rsidR="002B4B9F" w:rsidRPr="002B4B9F" w:rsidRDefault="002B4B9F" w:rsidP="00B2233B">
            <w:pPr>
              <w:pStyle w:val="ListParagraph"/>
              <w:spacing w:line="252" w:lineRule="auto"/>
              <w:ind w:left="0"/>
              <w:rPr>
                <w:rFonts w:cstheme="minorHAnsi"/>
                <w:b w:val="0"/>
                <w:bCs w:val="0"/>
                <w:lang w:eastAsia="zh-CN"/>
              </w:rPr>
            </w:pPr>
          </w:p>
        </w:tc>
        <w:tc>
          <w:tcPr>
            <w:tcW w:w="2693" w:type="dxa"/>
          </w:tcPr>
          <w:p w14:paraId="1C442925" w14:textId="2DEDE12A"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Style w:val="Strong"/>
                <w:rFonts w:cstheme="minorHAnsi"/>
                <w:b w:val="0"/>
                <w:bCs w:val="0"/>
                <w:color w:val="172B4D"/>
                <w:lang w:eastAsia="zh-CN"/>
              </w:rPr>
            </w:pPr>
            <w:r w:rsidRPr="002B4B9F">
              <w:rPr>
                <w:rStyle w:val="Strong"/>
                <w:rFonts w:cstheme="minorHAnsi"/>
                <w:b w:val="0"/>
                <w:bCs w:val="0"/>
                <w:color w:val="172B4D"/>
                <w:lang w:eastAsia="zh-CN"/>
              </w:rPr>
              <w:t>D</w:t>
            </w:r>
            <w:r w:rsidRPr="002B4B9F">
              <w:rPr>
                <w:rStyle w:val="Strong"/>
                <w:rFonts w:cstheme="minorHAnsi"/>
                <w:b w:val="0"/>
                <w:bCs w:val="0"/>
                <w:color w:val="172B4D"/>
              </w:rPr>
              <w:t>ev Testing</w:t>
            </w:r>
          </w:p>
        </w:tc>
        <w:tc>
          <w:tcPr>
            <w:tcW w:w="1559" w:type="dxa"/>
          </w:tcPr>
          <w:p w14:paraId="7DEB3E70"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44C75243"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2DABACAF" w14:textId="77777777" w:rsidR="002B4B9F"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220F2E7F"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0235060B"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4735835A" w14:textId="71D3947E" w:rsidR="00205F35"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Style w:val="Strong"/>
                <w:rFonts w:cstheme="minorHAnsi"/>
                <w:b w:val="0"/>
                <w:bCs w:val="0"/>
                <w:color w:val="FF0000"/>
              </w:rPr>
              <w:t>Total Front-end Estimation</w:t>
            </w:r>
          </w:p>
        </w:tc>
        <w:tc>
          <w:tcPr>
            <w:tcW w:w="1559" w:type="dxa"/>
          </w:tcPr>
          <w:p w14:paraId="6AFCE5BE"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030696E6"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ED7A62F"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05F35" w:rsidRPr="002B4B9F" w14:paraId="39191443"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778B50" w14:textId="592160C4" w:rsidR="00205F35" w:rsidRPr="002B4B9F" w:rsidRDefault="00205F35" w:rsidP="00B2233B">
            <w:pPr>
              <w:pStyle w:val="ListParagraph"/>
              <w:spacing w:line="252" w:lineRule="auto"/>
              <w:ind w:left="0"/>
              <w:rPr>
                <w:rFonts w:cstheme="minorHAnsi"/>
                <w:b w:val="0"/>
                <w:bCs w:val="0"/>
                <w:lang w:eastAsia="zh-CN"/>
              </w:rPr>
            </w:pPr>
            <w:r w:rsidRPr="002B4B9F">
              <w:rPr>
                <w:rFonts w:cstheme="minorHAnsi"/>
                <w:b w:val="0"/>
                <w:bCs w:val="0"/>
                <w:lang w:eastAsia="zh-CN"/>
              </w:rPr>
              <w:t>Back-end</w:t>
            </w:r>
          </w:p>
        </w:tc>
        <w:tc>
          <w:tcPr>
            <w:tcW w:w="2693" w:type="dxa"/>
          </w:tcPr>
          <w:p w14:paraId="74285958" w14:textId="057177FE" w:rsidR="00205F35"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sidRPr="002B4B9F">
              <w:rPr>
                <w:rFonts w:cstheme="minorHAnsi"/>
                <w:lang w:eastAsia="zh-CN"/>
              </w:rPr>
              <w:t>Design</w:t>
            </w:r>
          </w:p>
        </w:tc>
        <w:tc>
          <w:tcPr>
            <w:tcW w:w="1559" w:type="dxa"/>
          </w:tcPr>
          <w:p w14:paraId="4AF88AA4"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3BEB9137"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572ECA70"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05F35" w:rsidRPr="002B4B9F" w14:paraId="781AC9DD"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122B258F"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1C4CA2E9" w14:textId="3FF318DA" w:rsidR="00205F35"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Pr>
                <w:rFonts w:cstheme="minorHAnsi"/>
                <w:lang w:eastAsia="zh-CN"/>
              </w:rPr>
              <w:t xml:space="preserve">API </w:t>
            </w:r>
            <w:r w:rsidRPr="002B4B9F">
              <w:rPr>
                <w:rFonts w:cstheme="minorHAnsi"/>
                <w:lang w:eastAsia="zh-CN"/>
              </w:rPr>
              <w:t>Development</w:t>
            </w:r>
          </w:p>
        </w:tc>
        <w:tc>
          <w:tcPr>
            <w:tcW w:w="1559" w:type="dxa"/>
          </w:tcPr>
          <w:p w14:paraId="431294D1"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AE3FD67"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577D2C56" w14:textId="77777777" w:rsidR="00205F35" w:rsidRPr="002B4B9F" w:rsidRDefault="00205F35"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05F35" w:rsidRPr="002B4B9F" w14:paraId="45F19A08"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1CC303B" w14:textId="77777777" w:rsidR="00205F35" w:rsidRPr="002B4B9F" w:rsidRDefault="00205F35" w:rsidP="00B2233B">
            <w:pPr>
              <w:pStyle w:val="ListParagraph"/>
              <w:spacing w:line="252" w:lineRule="auto"/>
              <w:ind w:left="0"/>
              <w:rPr>
                <w:rFonts w:cstheme="minorHAnsi"/>
                <w:b w:val="0"/>
                <w:bCs w:val="0"/>
                <w:lang w:eastAsia="zh-CN"/>
              </w:rPr>
            </w:pPr>
          </w:p>
        </w:tc>
        <w:tc>
          <w:tcPr>
            <w:tcW w:w="2693" w:type="dxa"/>
          </w:tcPr>
          <w:p w14:paraId="5163113D" w14:textId="29FD23F2" w:rsidR="00205F35" w:rsidRPr="002B4B9F" w:rsidRDefault="002B4B9F"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r>
              <w:rPr>
                <w:rFonts w:cstheme="minorHAnsi"/>
                <w:lang w:eastAsia="zh-CN"/>
              </w:rPr>
              <w:t xml:space="preserve">DB </w:t>
            </w:r>
            <w:r w:rsidRPr="002B4B9F">
              <w:rPr>
                <w:rFonts w:cstheme="minorHAnsi"/>
                <w:lang w:eastAsia="zh-CN"/>
              </w:rPr>
              <w:t>Development</w:t>
            </w:r>
          </w:p>
        </w:tc>
        <w:tc>
          <w:tcPr>
            <w:tcW w:w="1559" w:type="dxa"/>
          </w:tcPr>
          <w:p w14:paraId="609927C7"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6E97D63B"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52028693" w14:textId="77777777" w:rsidR="00205F35" w:rsidRPr="002B4B9F" w:rsidRDefault="00205F35" w:rsidP="00B2233B">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3596815F"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7D3D6BCA" w14:textId="77777777" w:rsidR="002B4B9F" w:rsidRPr="002B4B9F" w:rsidRDefault="002B4B9F" w:rsidP="00B2233B">
            <w:pPr>
              <w:pStyle w:val="ListParagraph"/>
              <w:spacing w:line="252" w:lineRule="auto"/>
              <w:ind w:left="0"/>
              <w:rPr>
                <w:rFonts w:cstheme="minorHAnsi"/>
                <w:b w:val="0"/>
                <w:bCs w:val="0"/>
                <w:lang w:eastAsia="zh-CN"/>
              </w:rPr>
            </w:pPr>
          </w:p>
        </w:tc>
        <w:tc>
          <w:tcPr>
            <w:tcW w:w="2693" w:type="dxa"/>
          </w:tcPr>
          <w:p w14:paraId="385D17FF" w14:textId="3485CB76"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Style w:val="Strong"/>
                <w:rFonts w:cstheme="minorHAnsi"/>
                <w:b w:val="0"/>
                <w:bCs w:val="0"/>
                <w:color w:val="172B4D"/>
                <w:lang w:eastAsia="zh-CN"/>
              </w:rPr>
              <w:t>D</w:t>
            </w:r>
            <w:r w:rsidRPr="002B4B9F">
              <w:rPr>
                <w:rStyle w:val="Strong"/>
                <w:rFonts w:cstheme="minorHAnsi"/>
                <w:b w:val="0"/>
                <w:bCs w:val="0"/>
                <w:color w:val="172B4D"/>
              </w:rPr>
              <w:t>ev Testing</w:t>
            </w:r>
          </w:p>
        </w:tc>
        <w:tc>
          <w:tcPr>
            <w:tcW w:w="1559" w:type="dxa"/>
          </w:tcPr>
          <w:p w14:paraId="666E75F7"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6B066E3"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867EA5C" w14:textId="77777777" w:rsidR="002B4B9F" w:rsidRPr="002B4B9F" w:rsidRDefault="002B4B9F" w:rsidP="00B2233B">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AF46768"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ED4D47"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0CBA7A62" w14:textId="57034EAB"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b/>
                <w:bCs/>
                <w:lang w:eastAsia="zh-CN"/>
              </w:rPr>
            </w:pPr>
            <w:r w:rsidRPr="002B4B9F">
              <w:rPr>
                <w:rStyle w:val="Strong"/>
                <w:rFonts w:cstheme="minorHAnsi"/>
                <w:b w:val="0"/>
                <w:bCs w:val="0"/>
                <w:color w:val="FF0000"/>
              </w:rPr>
              <w:t>Total B</w:t>
            </w:r>
            <w:r w:rsidRPr="002B4B9F">
              <w:rPr>
                <w:rStyle w:val="Strong"/>
                <w:b w:val="0"/>
                <w:bCs w:val="0"/>
                <w:color w:val="FF0000"/>
              </w:rPr>
              <w:t>ack</w:t>
            </w:r>
            <w:r w:rsidRPr="002B4B9F">
              <w:rPr>
                <w:rStyle w:val="Strong"/>
                <w:rFonts w:cstheme="minorHAnsi"/>
                <w:b w:val="0"/>
                <w:bCs w:val="0"/>
                <w:color w:val="FF0000"/>
              </w:rPr>
              <w:t>-end Estimation</w:t>
            </w:r>
          </w:p>
        </w:tc>
        <w:tc>
          <w:tcPr>
            <w:tcW w:w="1559" w:type="dxa"/>
          </w:tcPr>
          <w:p w14:paraId="68F5B00E"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346FFA9A"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46EDC6E7"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4025DC81"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36BF0F55" w14:textId="20DA06F8" w:rsidR="002B4B9F" w:rsidRPr="002B4B9F" w:rsidRDefault="002B4B9F" w:rsidP="002B4B9F">
            <w:pPr>
              <w:pStyle w:val="ListParagraph"/>
              <w:spacing w:line="252" w:lineRule="auto"/>
              <w:ind w:left="0"/>
              <w:rPr>
                <w:rFonts w:cstheme="minorHAnsi"/>
                <w:b w:val="0"/>
                <w:bCs w:val="0"/>
                <w:lang w:eastAsia="zh-CN"/>
              </w:rPr>
            </w:pPr>
            <w:r w:rsidRPr="002B4B9F">
              <w:rPr>
                <w:rFonts w:cstheme="minorHAnsi"/>
                <w:b w:val="0"/>
                <w:bCs w:val="0"/>
                <w:lang w:eastAsia="zh-CN"/>
              </w:rPr>
              <w:t>Testing</w:t>
            </w:r>
          </w:p>
        </w:tc>
        <w:tc>
          <w:tcPr>
            <w:tcW w:w="2693" w:type="dxa"/>
          </w:tcPr>
          <w:p w14:paraId="5ABC0705" w14:textId="34EDCFA9"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559" w:type="dxa"/>
          </w:tcPr>
          <w:p w14:paraId="7A662E2B"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3D062247"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F5DE4F8"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6141802"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89159C" w14:textId="65291407" w:rsidR="002B4B9F" w:rsidRPr="002B4B9F" w:rsidRDefault="002B4B9F" w:rsidP="002B4B9F">
            <w:pPr>
              <w:pStyle w:val="ListParagraph"/>
              <w:spacing w:line="252" w:lineRule="auto"/>
              <w:ind w:left="0"/>
              <w:rPr>
                <w:rFonts w:cstheme="minorHAnsi"/>
                <w:b w:val="0"/>
                <w:bCs w:val="0"/>
                <w:lang w:eastAsia="zh-CN"/>
              </w:rPr>
            </w:pPr>
            <w:r w:rsidRPr="002B4B9F">
              <w:rPr>
                <w:rFonts w:cstheme="minorHAnsi"/>
                <w:b w:val="0"/>
                <w:bCs w:val="0"/>
                <w:lang w:eastAsia="zh-CN"/>
              </w:rPr>
              <w:t>Bug Fixing</w:t>
            </w:r>
          </w:p>
        </w:tc>
        <w:tc>
          <w:tcPr>
            <w:tcW w:w="2693" w:type="dxa"/>
          </w:tcPr>
          <w:p w14:paraId="310EC5DC"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559" w:type="dxa"/>
          </w:tcPr>
          <w:p w14:paraId="1EC947A4"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2ACE1354"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3EC8528F"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49C18DC7"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4153DE75"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4989F755" w14:textId="496632A2"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r w:rsidRPr="002B4B9F">
              <w:rPr>
                <w:rFonts w:cstheme="minorHAnsi" w:hint="eastAsia"/>
                <w:color w:val="FF0000"/>
                <w:lang w:eastAsia="zh-CN"/>
              </w:rPr>
              <w:t>T</w:t>
            </w:r>
            <w:r w:rsidRPr="002B4B9F">
              <w:rPr>
                <w:rFonts w:cstheme="minorHAnsi"/>
                <w:color w:val="FF0000"/>
                <w:lang w:eastAsia="zh-CN"/>
              </w:rPr>
              <w:t>otal</w:t>
            </w:r>
          </w:p>
        </w:tc>
        <w:tc>
          <w:tcPr>
            <w:tcW w:w="1559" w:type="dxa"/>
          </w:tcPr>
          <w:p w14:paraId="4CE266FF"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24962CCA"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3041074B"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r w:rsidR="002B4B9F" w:rsidRPr="002B4B9F" w14:paraId="25E4528A" w14:textId="77777777" w:rsidTr="002B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68FAB7"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5366F5C7"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559" w:type="dxa"/>
          </w:tcPr>
          <w:p w14:paraId="2FEFAF15"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1276" w:type="dxa"/>
          </w:tcPr>
          <w:p w14:paraId="191C7FAA"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c>
          <w:tcPr>
            <w:tcW w:w="2267" w:type="dxa"/>
          </w:tcPr>
          <w:p w14:paraId="755A57B9" w14:textId="77777777" w:rsidR="002B4B9F" w:rsidRPr="002B4B9F" w:rsidRDefault="002B4B9F" w:rsidP="002B4B9F">
            <w:pPr>
              <w:pStyle w:val="ListParagraph"/>
              <w:spacing w:line="252" w:lineRule="auto"/>
              <w:ind w:left="0"/>
              <w:cnfStyle w:val="000000100000" w:firstRow="0" w:lastRow="0" w:firstColumn="0" w:lastColumn="0" w:oddVBand="0" w:evenVBand="0" w:oddHBand="1" w:evenHBand="0" w:firstRowFirstColumn="0" w:firstRowLastColumn="0" w:lastRowFirstColumn="0" w:lastRowLastColumn="0"/>
              <w:rPr>
                <w:rFonts w:cstheme="minorHAnsi"/>
                <w:lang w:eastAsia="zh-CN"/>
              </w:rPr>
            </w:pPr>
          </w:p>
        </w:tc>
      </w:tr>
      <w:tr w:rsidR="002B4B9F" w:rsidRPr="002B4B9F" w14:paraId="6450A236" w14:textId="77777777" w:rsidTr="002B4B9F">
        <w:tc>
          <w:tcPr>
            <w:cnfStyle w:val="001000000000" w:firstRow="0" w:lastRow="0" w:firstColumn="1" w:lastColumn="0" w:oddVBand="0" w:evenVBand="0" w:oddHBand="0" w:evenHBand="0" w:firstRowFirstColumn="0" w:firstRowLastColumn="0" w:lastRowFirstColumn="0" w:lastRowLastColumn="0"/>
            <w:tcW w:w="1555" w:type="dxa"/>
          </w:tcPr>
          <w:p w14:paraId="433F3533" w14:textId="77777777" w:rsidR="002B4B9F" w:rsidRPr="002B4B9F" w:rsidRDefault="002B4B9F" w:rsidP="002B4B9F">
            <w:pPr>
              <w:pStyle w:val="ListParagraph"/>
              <w:spacing w:line="252" w:lineRule="auto"/>
              <w:ind w:left="0"/>
              <w:rPr>
                <w:rFonts w:cstheme="minorHAnsi"/>
                <w:b w:val="0"/>
                <w:bCs w:val="0"/>
                <w:lang w:eastAsia="zh-CN"/>
              </w:rPr>
            </w:pPr>
          </w:p>
        </w:tc>
        <w:tc>
          <w:tcPr>
            <w:tcW w:w="2693" w:type="dxa"/>
          </w:tcPr>
          <w:p w14:paraId="6AE8C0CA"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559" w:type="dxa"/>
          </w:tcPr>
          <w:p w14:paraId="7E38E85C"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1276" w:type="dxa"/>
          </w:tcPr>
          <w:p w14:paraId="68370FAD"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c>
          <w:tcPr>
            <w:tcW w:w="2267" w:type="dxa"/>
          </w:tcPr>
          <w:p w14:paraId="23613C3C" w14:textId="77777777" w:rsidR="002B4B9F" w:rsidRPr="002B4B9F" w:rsidRDefault="002B4B9F" w:rsidP="002B4B9F">
            <w:pPr>
              <w:pStyle w:val="ListParagraph"/>
              <w:spacing w:line="252" w:lineRule="auto"/>
              <w:ind w:left="0"/>
              <w:cnfStyle w:val="000000000000" w:firstRow="0" w:lastRow="0" w:firstColumn="0" w:lastColumn="0" w:oddVBand="0" w:evenVBand="0" w:oddHBand="0" w:evenHBand="0" w:firstRowFirstColumn="0" w:firstRowLastColumn="0" w:lastRowFirstColumn="0" w:lastRowLastColumn="0"/>
              <w:rPr>
                <w:rFonts w:cstheme="minorHAnsi"/>
                <w:lang w:eastAsia="zh-CN"/>
              </w:rPr>
            </w:pPr>
          </w:p>
        </w:tc>
      </w:tr>
    </w:tbl>
    <w:p w14:paraId="7170853B" w14:textId="77777777" w:rsidR="00205F35" w:rsidRPr="00205F35" w:rsidRDefault="00205F35" w:rsidP="00B2233B">
      <w:pPr>
        <w:pStyle w:val="ListParagraph"/>
        <w:spacing w:line="252" w:lineRule="auto"/>
        <w:ind w:left="0"/>
        <w:rPr>
          <w:rFonts w:cstheme="minorHAnsi"/>
          <w:b/>
          <w:bCs/>
          <w:lang w:eastAsia="zh-CN"/>
        </w:rPr>
      </w:pPr>
    </w:p>
    <w:sectPr w:rsidR="00205F35" w:rsidRPr="00205F35" w:rsidSect="007952F4">
      <w:headerReference w:type="default" r:id="rId34"/>
      <w:footerReference w:type="default" r:id="rId3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na.liu" w:date="2021-06-28T15:18:00Z" w:initials="n">
    <w:p w14:paraId="0C498E00" w14:textId="3A63CAB7" w:rsidR="00937C28" w:rsidRDefault="00937C28">
      <w:pPr>
        <w:pStyle w:val="CommentText"/>
        <w:rPr>
          <w:lang w:eastAsia="zh-CN"/>
        </w:rPr>
      </w:pPr>
      <w:r>
        <w:rPr>
          <w:rStyle w:val="CommentReference"/>
        </w:rPr>
        <w:annotationRef/>
      </w:r>
      <w:r>
        <w:rPr>
          <w:lang w:eastAsia="zh-CN"/>
        </w:rPr>
        <w:t>Bulk creation in 6.5.1</w:t>
      </w:r>
    </w:p>
  </w:comment>
  <w:comment w:id="12" w:author="na.liu" w:date="2021-06-28T15:18:00Z" w:initials="n">
    <w:p w14:paraId="0E491E8D" w14:textId="714201BC" w:rsidR="00754450" w:rsidRDefault="00754450">
      <w:pPr>
        <w:pStyle w:val="CommentText"/>
        <w:rPr>
          <w:lang w:eastAsia="zh-CN"/>
        </w:rPr>
      </w:pPr>
      <w:r>
        <w:rPr>
          <w:rStyle w:val="CommentReference"/>
        </w:rPr>
        <w:annotationRef/>
      </w:r>
      <w:r w:rsidR="00937C28">
        <w:rPr>
          <w:rStyle w:val="CommentReference"/>
        </w:rPr>
        <w:t>Editable</w:t>
      </w:r>
      <w:r w:rsidR="00937C28">
        <w:rPr>
          <w:lang w:eastAsia="zh-CN"/>
        </w:rPr>
        <w:t xml:space="preserve"> in 6.5.1</w:t>
      </w:r>
    </w:p>
  </w:comment>
  <w:comment w:id="13" w:author="na.liu" w:date="2021-06-28T15:08:00Z" w:initials="n">
    <w:p w14:paraId="6B6F0E96" w14:textId="6A8B6A5D" w:rsidR="00754450" w:rsidRDefault="00754450">
      <w:pPr>
        <w:pStyle w:val="CommentText"/>
      </w:pPr>
      <w:r>
        <w:rPr>
          <w:rStyle w:val="CommentReference"/>
        </w:rPr>
        <w:annotationRef/>
      </w:r>
      <w:r>
        <w:rPr>
          <w:rFonts w:hint="eastAsia"/>
          <w:lang w:eastAsia="zh-CN"/>
        </w:rPr>
        <w:t>6.5.0:</w:t>
      </w:r>
      <w:r>
        <w:rPr>
          <w:lang w:eastAsia="zh-CN"/>
        </w:rPr>
        <w:t xml:space="preserve"> kW</w:t>
      </w:r>
      <w:r w:rsidR="00937C28">
        <w:rPr>
          <w:lang w:eastAsia="zh-CN"/>
        </w:rPr>
        <w:t xml:space="preserve"> -&gt; 6.5.1: W</w:t>
      </w:r>
    </w:p>
  </w:comment>
  <w:comment w:id="14" w:author="na.liu" w:date="2021-06-28T15:17:00Z" w:initials="n">
    <w:p w14:paraId="1DE035E9" w14:textId="1B552E11" w:rsidR="00754450" w:rsidRDefault="00754450">
      <w:pPr>
        <w:pStyle w:val="CommentText"/>
      </w:pPr>
      <w:r>
        <w:rPr>
          <w:rStyle w:val="CommentReference"/>
        </w:rPr>
        <w:annotationRef/>
      </w:r>
      <w:r>
        <w:rPr>
          <w:rFonts w:hint="eastAsia"/>
          <w:lang w:eastAsia="zh-CN"/>
        </w:rPr>
        <w:t>6.5.0:</w:t>
      </w:r>
      <w:r>
        <w:rPr>
          <w:lang w:eastAsia="zh-CN"/>
        </w:rPr>
        <w:t xml:space="preserve"> kW</w:t>
      </w:r>
      <w:r w:rsidR="00937C28">
        <w:rPr>
          <w:lang w:eastAsia="zh-CN"/>
        </w:rPr>
        <w:t>-&gt; 6.5.1: W</w:t>
      </w:r>
    </w:p>
  </w:comment>
  <w:comment w:id="15" w:author="na.liu" w:date="2021-06-28T15:19:00Z" w:initials="n">
    <w:p w14:paraId="21649C2F" w14:textId="5E0DBCEB" w:rsidR="00937C28" w:rsidRDefault="00937C28">
      <w:pPr>
        <w:pStyle w:val="CommentText"/>
        <w:rPr>
          <w:lang w:eastAsia="zh-CN"/>
        </w:rPr>
      </w:pPr>
      <w:r>
        <w:rPr>
          <w:rStyle w:val="CommentReference"/>
        </w:rPr>
        <w:annotationRef/>
      </w:r>
      <w:r>
        <w:rPr>
          <w:rFonts w:hint="eastAsia"/>
          <w:lang w:eastAsia="zh-CN"/>
        </w:rPr>
        <w:t>E</w:t>
      </w:r>
      <w:r>
        <w:rPr>
          <w:lang w:eastAsia="zh-CN"/>
        </w:rPr>
        <w:t>nhancement in 6.5.1</w:t>
      </w:r>
    </w:p>
  </w:comment>
  <w:comment w:id="16" w:author="na.liu" w:date="2021-06-28T15:18:00Z" w:initials="n">
    <w:p w14:paraId="0644CC72" w14:textId="77777777" w:rsidR="0082759D" w:rsidRDefault="0082759D" w:rsidP="0082759D">
      <w:pPr>
        <w:pStyle w:val="CommentText"/>
        <w:rPr>
          <w:lang w:eastAsia="zh-CN"/>
        </w:rPr>
      </w:pPr>
      <w:r>
        <w:rPr>
          <w:rStyle w:val="CommentReference"/>
        </w:rPr>
        <w:annotationRef/>
      </w:r>
      <w:r>
        <w:rPr>
          <w:lang w:eastAsia="zh-CN"/>
        </w:rPr>
        <w:t>Bulk creation in 6.5.1</w:t>
      </w:r>
    </w:p>
  </w:comment>
  <w:comment w:id="17" w:author="na.liu" w:date="2021-06-28T15:19:00Z" w:initials="n">
    <w:p w14:paraId="30003C46" w14:textId="77777777" w:rsidR="0082759D" w:rsidRDefault="0082759D" w:rsidP="0082759D">
      <w:pPr>
        <w:pStyle w:val="CommentText"/>
        <w:rPr>
          <w:lang w:eastAsia="zh-CN"/>
        </w:rPr>
      </w:pPr>
      <w:r>
        <w:rPr>
          <w:rStyle w:val="CommentReference"/>
        </w:rPr>
        <w:annotationRef/>
      </w:r>
      <w:r>
        <w:rPr>
          <w:rFonts w:hint="eastAsia"/>
          <w:lang w:eastAsia="zh-CN"/>
        </w:rPr>
        <w:t>E</w:t>
      </w:r>
      <w:r>
        <w:rPr>
          <w:lang w:eastAsia="zh-CN"/>
        </w:rPr>
        <w:t>nhancement in 6.5.1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498E00" w15:done="0"/>
  <w15:commentEx w15:paraId="0E491E8D" w15:done="0"/>
  <w15:commentEx w15:paraId="6B6F0E96" w15:done="0"/>
  <w15:commentEx w15:paraId="1DE035E9" w15:done="0"/>
  <w15:commentEx w15:paraId="21649C2F" w15:done="0"/>
  <w15:commentEx w15:paraId="0644CC72" w15:done="0"/>
  <w15:commentEx w15:paraId="30003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466E1" w16cex:dateUtc="2021-06-28T07:18:00Z"/>
  <w16cex:commentExtensible w16cex:durableId="248466BE" w16cex:dateUtc="2021-06-28T07:18:00Z"/>
  <w16cex:commentExtensible w16cex:durableId="2484648B" w16cex:dateUtc="2021-06-28T07:08:00Z"/>
  <w16cex:commentExtensible w16cex:durableId="248466A7" w16cex:dateUtc="2021-06-28T07:17:00Z"/>
  <w16cex:commentExtensible w16cex:durableId="24846702" w16cex:dateUtc="2021-06-28T07:19:00Z"/>
  <w16cex:commentExtensible w16cex:durableId="24846792" w16cex:dateUtc="2021-06-28T07:18:00Z"/>
  <w16cex:commentExtensible w16cex:durableId="24846931" w16cex:dateUtc="2021-06-28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498E00" w16cid:durableId="248466E1"/>
  <w16cid:commentId w16cid:paraId="0E491E8D" w16cid:durableId="248466BE"/>
  <w16cid:commentId w16cid:paraId="6B6F0E96" w16cid:durableId="2484648B"/>
  <w16cid:commentId w16cid:paraId="1DE035E9" w16cid:durableId="248466A7"/>
  <w16cid:commentId w16cid:paraId="21649C2F" w16cid:durableId="24846702"/>
  <w16cid:commentId w16cid:paraId="0644CC72" w16cid:durableId="24846792"/>
  <w16cid:commentId w16cid:paraId="30003C46" w16cid:durableId="248469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A47A5" w14:textId="77777777" w:rsidR="00DB6D25" w:rsidRDefault="00DB6D25" w:rsidP="005A5219">
      <w:pPr>
        <w:spacing w:after="0" w:line="240" w:lineRule="auto"/>
      </w:pPr>
      <w:r>
        <w:separator/>
      </w:r>
    </w:p>
  </w:endnote>
  <w:endnote w:type="continuationSeparator" w:id="0">
    <w:p w14:paraId="7B94ACE8" w14:textId="77777777" w:rsidR="00DB6D25" w:rsidRDefault="00DB6D25" w:rsidP="005A5219">
      <w:pPr>
        <w:spacing w:after="0" w:line="240" w:lineRule="auto"/>
      </w:pPr>
      <w:r>
        <w:continuationSeparator/>
      </w:r>
    </w:p>
  </w:endnote>
  <w:endnote w:type="continuationNotice" w:id="1">
    <w:p w14:paraId="2FB918B2" w14:textId="77777777" w:rsidR="00DB6D25" w:rsidRDefault="00DB6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1DB89" w14:textId="17A17A51" w:rsidR="002C6A00" w:rsidRDefault="002C6A0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ptab w:relativeTo="margin" w:alignment="right" w:leader="none"/>
    </w:r>
    <w:r w:rsidR="00E468DC" w:rsidRPr="00E468DC">
      <w:t xml:space="preserve"> </w:t>
    </w:r>
    <w:r w:rsidR="00FF1725">
      <w:rPr>
        <w:noProof/>
      </w:rPr>
      <w:t>Optimum Path Data Center Products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8956" w14:textId="77777777" w:rsidR="00DB6D25" w:rsidRDefault="00DB6D25" w:rsidP="005A5219">
      <w:pPr>
        <w:spacing w:after="0" w:line="240" w:lineRule="auto"/>
      </w:pPr>
      <w:r>
        <w:separator/>
      </w:r>
    </w:p>
  </w:footnote>
  <w:footnote w:type="continuationSeparator" w:id="0">
    <w:p w14:paraId="50CCFC9C" w14:textId="77777777" w:rsidR="00DB6D25" w:rsidRDefault="00DB6D25" w:rsidP="005A5219">
      <w:pPr>
        <w:spacing w:after="0" w:line="240" w:lineRule="auto"/>
      </w:pPr>
      <w:r>
        <w:continuationSeparator/>
      </w:r>
    </w:p>
  </w:footnote>
  <w:footnote w:type="continuationNotice" w:id="1">
    <w:p w14:paraId="24DA6AA2" w14:textId="77777777" w:rsidR="00DB6D25" w:rsidRDefault="00DB6D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EFE5F" w14:textId="3A48457E" w:rsidR="002C6A00" w:rsidRPr="0077753A" w:rsidRDefault="002C6A00" w:rsidP="0077753A">
    <w:pPr>
      <w:pStyle w:val="Header"/>
    </w:pPr>
    <w:r w:rsidRPr="00B3248D">
      <w:rPr>
        <w:rFonts w:cs="Times New Roman"/>
        <w:noProof/>
      </w:rPr>
      <w:drawing>
        <wp:inline distT="0" distB="0" distL="0" distR="0" wp14:anchorId="4F65A70C" wp14:editId="09C64810">
          <wp:extent cx="12954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gif"/>
                  <pic:cNvPicPr/>
                </pic:nvPicPr>
                <pic:blipFill>
                  <a:blip r:embed="rId1">
                    <a:extLst>
                      <a:ext uri="{28A0092B-C50C-407E-A947-70E740481C1C}">
                        <a14:useLocalDpi xmlns:a14="http://schemas.microsoft.com/office/drawing/2010/main" val="0"/>
                      </a:ext>
                    </a:extLst>
                  </a:blip>
                  <a:stretch>
                    <a:fillRect/>
                  </a:stretch>
                </pic:blipFill>
                <pic:spPr>
                  <a:xfrm>
                    <a:off x="0" y="0"/>
                    <a:ext cx="1295400" cy="449580"/>
                  </a:xfrm>
                  <a:prstGeom prst="rect">
                    <a:avLst/>
                  </a:prstGeom>
                </pic:spPr>
              </pic:pic>
            </a:graphicData>
          </a:graphic>
        </wp:inline>
      </w:drawing>
    </w:r>
    <w:r>
      <w:tab/>
      <w:t xml:space="preserve">                                                                                                </w:t>
    </w:r>
    <w:r w:rsidR="00B20602">
      <w:rPr>
        <w:noProof/>
      </w:rPr>
      <w:drawing>
        <wp:inline distT="0" distB="0" distL="0" distR="0" wp14:anchorId="220E8B9F" wp14:editId="230F245C">
          <wp:extent cx="1987550" cy="16265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2591885" cy="212113"/>
                  </a:xfrm>
                  <a:prstGeom prst="rect">
                    <a:avLst/>
                  </a:prstGeom>
                </pic:spPr>
              </pic:pic>
            </a:graphicData>
          </a:graphic>
        </wp:inline>
      </w:drawing>
    </w:r>
    <w:r w:rsidR="00B20602">
      <w:rPr>
        <w:noProof/>
      </w:rPr>
      <w:drawing>
        <wp:inline distT="0" distB="0" distL="0" distR="0" wp14:anchorId="6E41289E" wp14:editId="54C021D2">
          <wp:extent cx="520700" cy="184150"/>
          <wp:effectExtent l="0" t="0" r="0" b="6350"/>
          <wp:docPr id="593184349" name="Picture 59318434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
                  <a:stretch>
                    <a:fillRect/>
                  </a:stretch>
                </pic:blipFill>
                <pic:spPr>
                  <a:xfrm>
                    <a:off x="0" y="0"/>
                    <a:ext cx="520700" cy="184150"/>
                  </a:xfrm>
                  <a:prstGeom prst="rect">
                    <a:avLst/>
                  </a:prstGeom>
                </pic:spPr>
              </pic:pic>
            </a:graphicData>
          </a:graphic>
        </wp:inline>
      </w:drawing>
    </w:r>
    <w:r w:rsidR="00B20602">
      <w:rPr>
        <w:noProof/>
      </w:rPr>
      <w:drawing>
        <wp:inline distT="0" distB="0" distL="0" distR="0" wp14:anchorId="019EC02E" wp14:editId="423F4A2D">
          <wp:extent cx="1479550" cy="211364"/>
          <wp:effectExtent l="0" t="0" r="0" b="0"/>
          <wp:docPr id="34" name="Picture 3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590709" cy="227244"/>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0BA"/>
    <w:multiLevelType w:val="multilevel"/>
    <w:tmpl w:val="D3EEC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126D4A"/>
    <w:multiLevelType w:val="hybridMultilevel"/>
    <w:tmpl w:val="ACCA5D90"/>
    <w:lvl w:ilvl="0" w:tplc="29AAB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E0E98"/>
    <w:multiLevelType w:val="hybridMultilevel"/>
    <w:tmpl w:val="34E8240A"/>
    <w:lvl w:ilvl="0" w:tplc="EAE4EEE6">
      <w:start w:val="1"/>
      <w:numFmt w:val="bullet"/>
      <w:lvlText w:val="•"/>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68106F3"/>
    <w:multiLevelType w:val="hybridMultilevel"/>
    <w:tmpl w:val="9B82610E"/>
    <w:lvl w:ilvl="0" w:tplc="E3D2B47E">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7D1C"/>
    <w:multiLevelType w:val="hybridMultilevel"/>
    <w:tmpl w:val="CB4CBE0C"/>
    <w:lvl w:ilvl="0" w:tplc="6434BAF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1ABD05FC"/>
    <w:multiLevelType w:val="hybridMultilevel"/>
    <w:tmpl w:val="958C7F12"/>
    <w:lvl w:ilvl="0" w:tplc="EAE4EEE6">
      <w:start w:val="1"/>
      <w:numFmt w:val="bullet"/>
      <w:lvlText w:val="•"/>
      <w:lvlJc w:val="left"/>
      <w:pPr>
        <w:ind w:left="420" w:hanging="420"/>
      </w:pPr>
      <w:rPr>
        <w:rFonts w:ascii="Calibri" w:hAnsi="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2459BF"/>
    <w:multiLevelType w:val="hybridMultilevel"/>
    <w:tmpl w:val="7750AF96"/>
    <w:lvl w:ilvl="0" w:tplc="EAE4EEE6">
      <w:start w:val="1"/>
      <w:numFmt w:val="bullet"/>
      <w:lvlText w:val="•"/>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6595E78"/>
    <w:multiLevelType w:val="hybridMultilevel"/>
    <w:tmpl w:val="F6081A52"/>
    <w:lvl w:ilvl="0" w:tplc="EAE4EEE6">
      <w:start w:val="1"/>
      <w:numFmt w:val="bullet"/>
      <w:lvlText w:val="•"/>
      <w:lvlJc w:val="left"/>
      <w:pPr>
        <w:ind w:left="420" w:hanging="420"/>
      </w:pPr>
      <w:rPr>
        <w:rFonts w:ascii="Calibri" w:hAnsi="Calibri" w:hint="default"/>
      </w:rPr>
    </w:lvl>
    <w:lvl w:ilvl="1" w:tplc="EAE4EEE6">
      <w:start w:val="1"/>
      <w:numFmt w:val="bullet"/>
      <w:lvlText w:val="•"/>
      <w:lvlJc w:val="left"/>
      <w:pPr>
        <w:ind w:left="840" w:hanging="420"/>
      </w:pPr>
      <w:rPr>
        <w:rFonts w:ascii="Calibri" w:hAnsi="Calibr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651980"/>
    <w:multiLevelType w:val="hybridMultilevel"/>
    <w:tmpl w:val="C0ECD314"/>
    <w:lvl w:ilvl="0" w:tplc="3C504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8D1AB4"/>
    <w:multiLevelType w:val="hybridMultilevel"/>
    <w:tmpl w:val="04048610"/>
    <w:lvl w:ilvl="0" w:tplc="B0DA3A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1801429"/>
    <w:multiLevelType w:val="hybridMultilevel"/>
    <w:tmpl w:val="EA62401C"/>
    <w:lvl w:ilvl="0" w:tplc="0BA64AAC">
      <w:start w:val="1"/>
      <w:numFmt w:val="bullet"/>
      <w:pStyle w:val="ListBullet"/>
      <w:lvlText w:val="■"/>
      <w:lvlJc w:val="left"/>
      <w:pPr>
        <w:tabs>
          <w:tab w:val="num" w:pos="2520"/>
        </w:tabs>
        <w:ind w:left="2520" w:hanging="360"/>
      </w:pPr>
      <w:rPr>
        <w:rFonts w:ascii="Arial" w:hAnsi="Arial" w:hint="default"/>
        <w:b w:val="0"/>
        <w:i w:val="0"/>
        <w:color w:val="auto"/>
        <w:position w:val="2"/>
        <w:sz w:val="18"/>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6F28CC"/>
    <w:multiLevelType w:val="multilevel"/>
    <w:tmpl w:val="A1E44818"/>
    <w:lvl w:ilvl="0">
      <w:start w:val="1"/>
      <w:numFmt w:val="decimal"/>
      <w:lvlText w:val="%1"/>
      <w:lvlJc w:val="left"/>
      <w:pPr>
        <w:ind w:left="250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4B22477"/>
    <w:multiLevelType w:val="hybridMultilevel"/>
    <w:tmpl w:val="CFF6CCD8"/>
    <w:lvl w:ilvl="0" w:tplc="1CD8FD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F6785"/>
    <w:multiLevelType w:val="hybridMultilevel"/>
    <w:tmpl w:val="E82A2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337FD"/>
    <w:multiLevelType w:val="hybridMultilevel"/>
    <w:tmpl w:val="09EE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35476"/>
    <w:multiLevelType w:val="hybridMultilevel"/>
    <w:tmpl w:val="F880F0A6"/>
    <w:lvl w:ilvl="0" w:tplc="AE62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557EC"/>
    <w:multiLevelType w:val="hybridMultilevel"/>
    <w:tmpl w:val="A41A234A"/>
    <w:lvl w:ilvl="0" w:tplc="EAE4EEE6">
      <w:start w:val="1"/>
      <w:numFmt w:val="bullet"/>
      <w:lvlText w:val="•"/>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4EB835E0"/>
    <w:multiLevelType w:val="hybridMultilevel"/>
    <w:tmpl w:val="2762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05F5C"/>
    <w:multiLevelType w:val="hybridMultilevel"/>
    <w:tmpl w:val="1BCA7708"/>
    <w:lvl w:ilvl="0" w:tplc="086C5EE0">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A40B65"/>
    <w:multiLevelType w:val="hybridMultilevel"/>
    <w:tmpl w:val="991C523C"/>
    <w:lvl w:ilvl="0" w:tplc="EAE4EEE6">
      <w:start w:val="1"/>
      <w:numFmt w:val="bullet"/>
      <w:lvlText w:val="•"/>
      <w:lvlJc w:val="left"/>
      <w:pPr>
        <w:ind w:left="420" w:hanging="420"/>
      </w:pPr>
      <w:rPr>
        <w:rFonts w:ascii="Calibri" w:hAnsi="Calibr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28A1C99"/>
    <w:multiLevelType w:val="hybridMultilevel"/>
    <w:tmpl w:val="BE4C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66B6E3E"/>
    <w:multiLevelType w:val="hybridMultilevel"/>
    <w:tmpl w:val="1504A4D6"/>
    <w:lvl w:ilvl="0" w:tplc="EAE4EEE6">
      <w:start w:val="1"/>
      <w:numFmt w:val="bullet"/>
      <w:lvlText w:val="•"/>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15:restartNumberingAfterBreak="0">
    <w:nsid w:val="691D4F58"/>
    <w:multiLevelType w:val="multilevel"/>
    <w:tmpl w:val="418037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36" w:hanging="93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C42794E"/>
    <w:multiLevelType w:val="hybridMultilevel"/>
    <w:tmpl w:val="EBEAFF10"/>
    <w:lvl w:ilvl="0" w:tplc="EAE4EEE6">
      <w:start w:val="1"/>
      <w:numFmt w:val="bullet"/>
      <w:lvlText w:val="•"/>
      <w:lvlJc w:val="left"/>
      <w:pPr>
        <w:ind w:left="780" w:hanging="420"/>
      </w:pPr>
      <w:rPr>
        <w:rFonts w:ascii="Calibri" w:hAnsi="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3194B95"/>
    <w:multiLevelType w:val="hybridMultilevel"/>
    <w:tmpl w:val="D3D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C3FBE"/>
    <w:multiLevelType w:val="hybridMultilevel"/>
    <w:tmpl w:val="8A682940"/>
    <w:lvl w:ilvl="0" w:tplc="B5589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845A34"/>
    <w:multiLevelType w:val="hybridMultilevel"/>
    <w:tmpl w:val="FE2A1E50"/>
    <w:lvl w:ilvl="0" w:tplc="58B2F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B700A4"/>
    <w:multiLevelType w:val="hybridMultilevel"/>
    <w:tmpl w:val="858A71FA"/>
    <w:lvl w:ilvl="0" w:tplc="EAE4EEE6">
      <w:start w:val="1"/>
      <w:numFmt w:val="bullet"/>
      <w:lvlText w:val="•"/>
      <w:lvlJc w:val="left"/>
      <w:pPr>
        <w:ind w:left="420" w:hanging="420"/>
      </w:pPr>
      <w:rPr>
        <w:rFonts w:ascii="Calibri" w:hAnsi="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D1C7615"/>
    <w:multiLevelType w:val="hybridMultilevel"/>
    <w:tmpl w:val="B6FC5574"/>
    <w:lvl w:ilvl="0" w:tplc="0409000B">
      <w:start w:val="1"/>
      <w:numFmt w:val="bullet"/>
      <w:lvlText w:val=""/>
      <w:lvlJc w:val="left"/>
      <w:pPr>
        <w:ind w:left="919" w:hanging="420"/>
      </w:pPr>
      <w:rPr>
        <w:rFonts w:ascii="Wingdings" w:hAnsi="Wingdings" w:hint="default"/>
      </w:rPr>
    </w:lvl>
    <w:lvl w:ilvl="1" w:tplc="04090003" w:tentative="1">
      <w:start w:val="1"/>
      <w:numFmt w:val="bullet"/>
      <w:lvlText w:val=""/>
      <w:lvlJc w:val="left"/>
      <w:pPr>
        <w:ind w:left="1339" w:hanging="420"/>
      </w:pPr>
      <w:rPr>
        <w:rFonts w:ascii="Wingdings" w:hAnsi="Wingdings" w:hint="default"/>
      </w:rPr>
    </w:lvl>
    <w:lvl w:ilvl="2" w:tplc="04090005" w:tentative="1">
      <w:start w:val="1"/>
      <w:numFmt w:val="bullet"/>
      <w:lvlText w:val=""/>
      <w:lvlJc w:val="left"/>
      <w:pPr>
        <w:ind w:left="1759" w:hanging="420"/>
      </w:pPr>
      <w:rPr>
        <w:rFonts w:ascii="Wingdings" w:hAnsi="Wingdings" w:hint="default"/>
      </w:rPr>
    </w:lvl>
    <w:lvl w:ilvl="3" w:tplc="04090001" w:tentative="1">
      <w:start w:val="1"/>
      <w:numFmt w:val="bullet"/>
      <w:lvlText w:val=""/>
      <w:lvlJc w:val="left"/>
      <w:pPr>
        <w:ind w:left="2179" w:hanging="420"/>
      </w:pPr>
      <w:rPr>
        <w:rFonts w:ascii="Wingdings" w:hAnsi="Wingdings" w:hint="default"/>
      </w:rPr>
    </w:lvl>
    <w:lvl w:ilvl="4" w:tplc="04090003" w:tentative="1">
      <w:start w:val="1"/>
      <w:numFmt w:val="bullet"/>
      <w:lvlText w:val=""/>
      <w:lvlJc w:val="left"/>
      <w:pPr>
        <w:ind w:left="2599" w:hanging="420"/>
      </w:pPr>
      <w:rPr>
        <w:rFonts w:ascii="Wingdings" w:hAnsi="Wingdings" w:hint="default"/>
      </w:rPr>
    </w:lvl>
    <w:lvl w:ilvl="5" w:tplc="04090005" w:tentative="1">
      <w:start w:val="1"/>
      <w:numFmt w:val="bullet"/>
      <w:lvlText w:val=""/>
      <w:lvlJc w:val="left"/>
      <w:pPr>
        <w:ind w:left="3019" w:hanging="420"/>
      </w:pPr>
      <w:rPr>
        <w:rFonts w:ascii="Wingdings" w:hAnsi="Wingdings" w:hint="default"/>
      </w:rPr>
    </w:lvl>
    <w:lvl w:ilvl="6" w:tplc="04090001" w:tentative="1">
      <w:start w:val="1"/>
      <w:numFmt w:val="bullet"/>
      <w:lvlText w:val=""/>
      <w:lvlJc w:val="left"/>
      <w:pPr>
        <w:ind w:left="3439" w:hanging="420"/>
      </w:pPr>
      <w:rPr>
        <w:rFonts w:ascii="Wingdings" w:hAnsi="Wingdings" w:hint="default"/>
      </w:rPr>
    </w:lvl>
    <w:lvl w:ilvl="7" w:tplc="04090003" w:tentative="1">
      <w:start w:val="1"/>
      <w:numFmt w:val="bullet"/>
      <w:lvlText w:val=""/>
      <w:lvlJc w:val="left"/>
      <w:pPr>
        <w:ind w:left="3859" w:hanging="420"/>
      </w:pPr>
      <w:rPr>
        <w:rFonts w:ascii="Wingdings" w:hAnsi="Wingdings" w:hint="default"/>
      </w:rPr>
    </w:lvl>
    <w:lvl w:ilvl="8" w:tplc="04090005" w:tentative="1">
      <w:start w:val="1"/>
      <w:numFmt w:val="bullet"/>
      <w:lvlText w:val=""/>
      <w:lvlJc w:val="left"/>
      <w:pPr>
        <w:ind w:left="4279" w:hanging="420"/>
      </w:pPr>
      <w:rPr>
        <w:rFonts w:ascii="Wingdings" w:hAnsi="Wingdings" w:hint="default"/>
      </w:rPr>
    </w:lvl>
  </w:abstractNum>
  <w:num w:numId="1">
    <w:abstractNumId w:val="11"/>
  </w:num>
  <w:num w:numId="2">
    <w:abstractNumId w:val="17"/>
  </w:num>
  <w:num w:numId="3">
    <w:abstractNumId w:val="18"/>
  </w:num>
  <w:num w:numId="4">
    <w:abstractNumId w:val="10"/>
  </w:num>
  <w:num w:numId="5">
    <w:abstractNumId w:val="22"/>
  </w:num>
  <w:num w:numId="6">
    <w:abstractNumId w:val="3"/>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24"/>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0"/>
  </w:num>
  <w:num w:numId="29">
    <w:abstractNumId w:val="20"/>
  </w:num>
  <w:num w:numId="30">
    <w:abstractNumId w:val="14"/>
  </w:num>
  <w:num w:numId="31">
    <w:abstractNumId w:val="13"/>
  </w:num>
  <w:num w:numId="32">
    <w:abstractNumId w:val="28"/>
  </w:num>
  <w:num w:numId="33">
    <w:abstractNumId w:val="12"/>
  </w:num>
  <w:num w:numId="34">
    <w:abstractNumId w:val="21"/>
  </w:num>
  <w:num w:numId="35">
    <w:abstractNumId w:val="2"/>
  </w:num>
  <w:num w:numId="36">
    <w:abstractNumId w:val="5"/>
  </w:num>
  <w:num w:numId="37">
    <w:abstractNumId w:val="27"/>
  </w:num>
  <w:num w:numId="38">
    <w:abstractNumId w:val="26"/>
  </w:num>
  <w:num w:numId="39">
    <w:abstractNumId w:val="4"/>
  </w:num>
  <w:num w:numId="40">
    <w:abstractNumId w:val="15"/>
  </w:num>
  <w:num w:numId="41">
    <w:abstractNumId w:val="9"/>
  </w:num>
  <w:num w:numId="42">
    <w:abstractNumId w:val="25"/>
  </w:num>
  <w:num w:numId="43">
    <w:abstractNumId w:val="8"/>
  </w:num>
  <w:num w:numId="44">
    <w:abstractNumId w:val="1"/>
  </w:num>
  <w:num w:numId="45">
    <w:abstractNumId w:val="19"/>
  </w:num>
  <w:num w:numId="46">
    <w:abstractNumId w:val="7"/>
  </w:num>
  <w:num w:numId="47">
    <w:abstractNumId w:val="23"/>
  </w:num>
  <w:num w:numId="48">
    <w:abstractNumId w:val="6"/>
  </w:num>
  <w:num w:numId="49">
    <w:abstractNumId w:val="16"/>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liu">
    <w15:presenceInfo w15:providerId="None" w15:userId="na.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F4"/>
    <w:rsid w:val="00001863"/>
    <w:rsid w:val="000025ED"/>
    <w:rsid w:val="00002989"/>
    <w:rsid w:val="00003CD9"/>
    <w:rsid w:val="0000488F"/>
    <w:rsid w:val="0000604C"/>
    <w:rsid w:val="00007235"/>
    <w:rsid w:val="000075E5"/>
    <w:rsid w:val="00007C42"/>
    <w:rsid w:val="00011745"/>
    <w:rsid w:val="000117CE"/>
    <w:rsid w:val="00011B1C"/>
    <w:rsid w:val="00012A9B"/>
    <w:rsid w:val="000153FD"/>
    <w:rsid w:val="00016261"/>
    <w:rsid w:val="0001668B"/>
    <w:rsid w:val="00025561"/>
    <w:rsid w:val="000274AE"/>
    <w:rsid w:val="00030850"/>
    <w:rsid w:val="00030E61"/>
    <w:rsid w:val="00030EB6"/>
    <w:rsid w:val="000316CE"/>
    <w:rsid w:val="00031C8E"/>
    <w:rsid w:val="00031F63"/>
    <w:rsid w:val="00032908"/>
    <w:rsid w:val="0003350D"/>
    <w:rsid w:val="000339F3"/>
    <w:rsid w:val="00040A5A"/>
    <w:rsid w:val="000417B9"/>
    <w:rsid w:val="00043356"/>
    <w:rsid w:val="00043C2D"/>
    <w:rsid w:val="0004792E"/>
    <w:rsid w:val="000501DC"/>
    <w:rsid w:val="00050215"/>
    <w:rsid w:val="0005151B"/>
    <w:rsid w:val="00052846"/>
    <w:rsid w:val="000535F5"/>
    <w:rsid w:val="000549E2"/>
    <w:rsid w:val="000608DF"/>
    <w:rsid w:val="00060966"/>
    <w:rsid w:val="00060A00"/>
    <w:rsid w:val="00060DFB"/>
    <w:rsid w:val="00061AE3"/>
    <w:rsid w:val="0006464A"/>
    <w:rsid w:val="00067F63"/>
    <w:rsid w:val="00072526"/>
    <w:rsid w:val="00074CC8"/>
    <w:rsid w:val="00077C22"/>
    <w:rsid w:val="00080743"/>
    <w:rsid w:val="000811C4"/>
    <w:rsid w:val="000819AA"/>
    <w:rsid w:val="0008456C"/>
    <w:rsid w:val="00087142"/>
    <w:rsid w:val="000879D6"/>
    <w:rsid w:val="00090A12"/>
    <w:rsid w:val="00093FC4"/>
    <w:rsid w:val="000942D6"/>
    <w:rsid w:val="00096797"/>
    <w:rsid w:val="000A0AB4"/>
    <w:rsid w:val="000A26CE"/>
    <w:rsid w:val="000A279C"/>
    <w:rsid w:val="000A2D8D"/>
    <w:rsid w:val="000A347A"/>
    <w:rsid w:val="000A4858"/>
    <w:rsid w:val="000A5166"/>
    <w:rsid w:val="000A6529"/>
    <w:rsid w:val="000A7A5F"/>
    <w:rsid w:val="000B1018"/>
    <w:rsid w:val="000B151D"/>
    <w:rsid w:val="000B1A31"/>
    <w:rsid w:val="000B1A94"/>
    <w:rsid w:val="000B32A4"/>
    <w:rsid w:val="000B3F3A"/>
    <w:rsid w:val="000B470B"/>
    <w:rsid w:val="000B5507"/>
    <w:rsid w:val="000B5CD7"/>
    <w:rsid w:val="000B6B67"/>
    <w:rsid w:val="000C1727"/>
    <w:rsid w:val="000C1CC1"/>
    <w:rsid w:val="000C1E3C"/>
    <w:rsid w:val="000C4761"/>
    <w:rsid w:val="000C5590"/>
    <w:rsid w:val="000C55B6"/>
    <w:rsid w:val="000C58BE"/>
    <w:rsid w:val="000C6576"/>
    <w:rsid w:val="000C6ED2"/>
    <w:rsid w:val="000D1D42"/>
    <w:rsid w:val="000D2D19"/>
    <w:rsid w:val="000D3ED2"/>
    <w:rsid w:val="000D53E1"/>
    <w:rsid w:val="000D7AF9"/>
    <w:rsid w:val="000D7EA4"/>
    <w:rsid w:val="000E1088"/>
    <w:rsid w:val="000E6115"/>
    <w:rsid w:val="000E67B4"/>
    <w:rsid w:val="000E7A36"/>
    <w:rsid w:val="000F193C"/>
    <w:rsid w:val="000F29CC"/>
    <w:rsid w:val="000F3246"/>
    <w:rsid w:val="000F3BE6"/>
    <w:rsid w:val="000F5D7B"/>
    <w:rsid w:val="000F61EC"/>
    <w:rsid w:val="000F6DEC"/>
    <w:rsid w:val="000F78FC"/>
    <w:rsid w:val="00100DF5"/>
    <w:rsid w:val="00101F47"/>
    <w:rsid w:val="00102887"/>
    <w:rsid w:val="00102A40"/>
    <w:rsid w:val="0010300C"/>
    <w:rsid w:val="001038DA"/>
    <w:rsid w:val="0010403C"/>
    <w:rsid w:val="001042D6"/>
    <w:rsid w:val="00104CDA"/>
    <w:rsid w:val="00106774"/>
    <w:rsid w:val="00107391"/>
    <w:rsid w:val="001078CC"/>
    <w:rsid w:val="00111330"/>
    <w:rsid w:val="00111448"/>
    <w:rsid w:val="00111505"/>
    <w:rsid w:val="0011171D"/>
    <w:rsid w:val="00111D5A"/>
    <w:rsid w:val="00115010"/>
    <w:rsid w:val="001152ED"/>
    <w:rsid w:val="00115802"/>
    <w:rsid w:val="00116D2A"/>
    <w:rsid w:val="0011746D"/>
    <w:rsid w:val="001210E5"/>
    <w:rsid w:val="00121DBF"/>
    <w:rsid w:val="00122F31"/>
    <w:rsid w:val="00124D62"/>
    <w:rsid w:val="00131616"/>
    <w:rsid w:val="00135A18"/>
    <w:rsid w:val="001374F9"/>
    <w:rsid w:val="00137C8F"/>
    <w:rsid w:val="0014101A"/>
    <w:rsid w:val="00141332"/>
    <w:rsid w:val="001438B8"/>
    <w:rsid w:val="00143A4C"/>
    <w:rsid w:val="00143CDF"/>
    <w:rsid w:val="00143E11"/>
    <w:rsid w:val="00144574"/>
    <w:rsid w:val="00144EE9"/>
    <w:rsid w:val="001454EE"/>
    <w:rsid w:val="001469A7"/>
    <w:rsid w:val="00147589"/>
    <w:rsid w:val="00147D7D"/>
    <w:rsid w:val="00150501"/>
    <w:rsid w:val="00153997"/>
    <w:rsid w:val="00153EB1"/>
    <w:rsid w:val="00154AE4"/>
    <w:rsid w:val="00155A98"/>
    <w:rsid w:val="00155DCA"/>
    <w:rsid w:val="0015631A"/>
    <w:rsid w:val="0015643A"/>
    <w:rsid w:val="00160FB0"/>
    <w:rsid w:val="00161AD0"/>
    <w:rsid w:val="001642F3"/>
    <w:rsid w:val="00164565"/>
    <w:rsid w:val="00165FEE"/>
    <w:rsid w:val="00166272"/>
    <w:rsid w:val="00170DC4"/>
    <w:rsid w:val="001718AF"/>
    <w:rsid w:val="001720A8"/>
    <w:rsid w:val="001720E2"/>
    <w:rsid w:val="00173B8F"/>
    <w:rsid w:val="00173E68"/>
    <w:rsid w:val="001765E5"/>
    <w:rsid w:val="0017686C"/>
    <w:rsid w:val="001833AF"/>
    <w:rsid w:val="00187DD6"/>
    <w:rsid w:val="00190BA6"/>
    <w:rsid w:val="0019121A"/>
    <w:rsid w:val="00195982"/>
    <w:rsid w:val="001965D3"/>
    <w:rsid w:val="001967C6"/>
    <w:rsid w:val="00196BCF"/>
    <w:rsid w:val="001A192B"/>
    <w:rsid w:val="001A23DE"/>
    <w:rsid w:val="001A3521"/>
    <w:rsid w:val="001A3E8B"/>
    <w:rsid w:val="001A45CA"/>
    <w:rsid w:val="001A51C1"/>
    <w:rsid w:val="001A5B45"/>
    <w:rsid w:val="001A696E"/>
    <w:rsid w:val="001A7C15"/>
    <w:rsid w:val="001B0765"/>
    <w:rsid w:val="001B16FD"/>
    <w:rsid w:val="001B2902"/>
    <w:rsid w:val="001B31A8"/>
    <w:rsid w:val="001C0A82"/>
    <w:rsid w:val="001C0DE6"/>
    <w:rsid w:val="001C11F4"/>
    <w:rsid w:val="001C1BDB"/>
    <w:rsid w:val="001C4349"/>
    <w:rsid w:val="001C6D82"/>
    <w:rsid w:val="001C7BB3"/>
    <w:rsid w:val="001C7C83"/>
    <w:rsid w:val="001D0CA8"/>
    <w:rsid w:val="001D1BE9"/>
    <w:rsid w:val="001D1ED0"/>
    <w:rsid w:val="001D4C5D"/>
    <w:rsid w:val="001D74F4"/>
    <w:rsid w:val="001E003D"/>
    <w:rsid w:val="001E10F6"/>
    <w:rsid w:val="001E1FE1"/>
    <w:rsid w:val="001E2A1A"/>
    <w:rsid w:val="001E3071"/>
    <w:rsid w:val="001E6E6A"/>
    <w:rsid w:val="001F02B0"/>
    <w:rsid w:val="001F05AD"/>
    <w:rsid w:val="001F0B7E"/>
    <w:rsid w:val="001F24DF"/>
    <w:rsid w:val="001F2F73"/>
    <w:rsid w:val="001F40D4"/>
    <w:rsid w:val="001F4292"/>
    <w:rsid w:val="001F4C60"/>
    <w:rsid w:val="001F6274"/>
    <w:rsid w:val="001F6538"/>
    <w:rsid w:val="001F6626"/>
    <w:rsid w:val="001F7978"/>
    <w:rsid w:val="002013C7"/>
    <w:rsid w:val="00205F35"/>
    <w:rsid w:val="00206B6A"/>
    <w:rsid w:val="002111D2"/>
    <w:rsid w:val="0021279E"/>
    <w:rsid w:val="00212D6F"/>
    <w:rsid w:val="0021310D"/>
    <w:rsid w:val="00216B5A"/>
    <w:rsid w:val="00217BA7"/>
    <w:rsid w:val="00217DA1"/>
    <w:rsid w:val="00220409"/>
    <w:rsid w:val="002217E6"/>
    <w:rsid w:val="00222D64"/>
    <w:rsid w:val="00223CEC"/>
    <w:rsid w:val="002246B2"/>
    <w:rsid w:val="00231724"/>
    <w:rsid w:val="00233C90"/>
    <w:rsid w:val="00235B74"/>
    <w:rsid w:val="002360AB"/>
    <w:rsid w:val="002362AB"/>
    <w:rsid w:val="00236BDE"/>
    <w:rsid w:val="00237391"/>
    <w:rsid w:val="002403C9"/>
    <w:rsid w:val="00241851"/>
    <w:rsid w:val="002436DD"/>
    <w:rsid w:val="002440EC"/>
    <w:rsid w:val="002502FF"/>
    <w:rsid w:val="0025105A"/>
    <w:rsid w:val="002517D9"/>
    <w:rsid w:val="002537CC"/>
    <w:rsid w:val="00254469"/>
    <w:rsid w:val="002544ED"/>
    <w:rsid w:val="0025490E"/>
    <w:rsid w:val="00254B5B"/>
    <w:rsid w:val="00255431"/>
    <w:rsid w:val="00255BC4"/>
    <w:rsid w:val="00256C9F"/>
    <w:rsid w:val="00257714"/>
    <w:rsid w:val="00260BD4"/>
    <w:rsid w:val="00264C88"/>
    <w:rsid w:val="00264D9D"/>
    <w:rsid w:val="00266802"/>
    <w:rsid w:val="00270562"/>
    <w:rsid w:val="0027136C"/>
    <w:rsid w:val="00272F1B"/>
    <w:rsid w:val="00273D60"/>
    <w:rsid w:val="0027417C"/>
    <w:rsid w:val="00274247"/>
    <w:rsid w:val="002815A5"/>
    <w:rsid w:val="002816C6"/>
    <w:rsid w:val="00281DF8"/>
    <w:rsid w:val="00282AAF"/>
    <w:rsid w:val="00283EAF"/>
    <w:rsid w:val="00285232"/>
    <w:rsid w:val="00287862"/>
    <w:rsid w:val="00291812"/>
    <w:rsid w:val="00293E78"/>
    <w:rsid w:val="002942D8"/>
    <w:rsid w:val="0029455B"/>
    <w:rsid w:val="002963D6"/>
    <w:rsid w:val="002A01B3"/>
    <w:rsid w:val="002A039C"/>
    <w:rsid w:val="002A03B4"/>
    <w:rsid w:val="002A1F01"/>
    <w:rsid w:val="002A2A4A"/>
    <w:rsid w:val="002A2C91"/>
    <w:rsid w:val="002A5718"/>
    <w:rsid w:val="002A5828"/>
    <w:rsid w:val="002A5D51"/>
    <w:rsid w:val="002A74AF"/>
    <w:rsid w:val="002B1998"/>
    <w:rsid w:val="002B362F"/>
    <w:rsid w:val="002B4057"/>
    <w:rsid w:val="002B4485"/>
    <w:rsid w:val="002B4B9F"/>
    <w:rsid w:val="002B61D8"/>
    <w:rsid w:val="002C0111"/>
    <w:rsid w:val="002C0551"/>
    <w:rsid w:val="002C31AB"/>
    <w:rsid w:val="002C3B6C"/>
    <w:rsid w:val="002C4488"/>
    <w:rsid w:val="002C4E17"/>
    <w:rsid w:val="002C52CA"/>
    <w:rsid w:val="002C6A00"/>
    <w:rsid w:val="002C72A8"/>
    <w:rsid w:val="002C7DFC"/>
    <w:rsid w:val="002D0BE9"/>
    <w:rsid w:val="002D20AE"/>
    <w:rsid w:val="002D2517"/>
    <w:rsid w:val="002D4ECD"/>
    <w:rsid w:val="002D62CA"/>
    <w:rsid w:val="002D6CB6"/>
    <w:rsid w:val="002D70A3"/>
    <w:rsid w:val="002E01FB"/>
    <w:rsid w:val="002E2B57"/>
    <w:rsid w:val="002E4D26"/>
    <w:rsid w:val="002F12E0"/>
    <w:rsid w:val="002F1475"/>
    <w:rsid w:val="002F15B8"/>
    <w:rsid w:val="002F28A1"/>
    <w:rsid w:val="002F518A"/>
    <w:rsid w:val="002F55B4"/>
    <w:rsid w:val="002F5F9A"/>
    <w:rsid w:val="00300EEE"/>
    <w:rsid w:val="00301030"/>
    <w:rsid w:val="003026F1"/>
    <w:rsid w:val="00303EF4"/>
    <w:rsid w:val="003040C4"/>
    <w:rsid w:val="003063CE"/>
    <w:rsid w:val="00306A13"/>
    <w:rsid w:val="00307DA3"/>
    <w:rsid w:val="00310D0B"/>
    <w:rsid w:val="00311A5F"/>
    <w:rsid w:val="00311BD5"/>
    <w:rsid w:val="0031272A"/>
    <w:rsid w:val="00312DAD"/>
    <w:rsid w:val="003138B2"/>
    <w:rsid w:val="003148D1"/>
    <w:rsid w:val="0031493C"/>
    <w:rsid w:val="00316BB5"/>
    <w:rsid w:val="00316D2F"/>
    <w:rsid w:val="0031758A"/>
    <w:rsid w:val="003176AE"/>
    <w:rsid w:val="00321DE8"/>
    <w:rsid w:val="0032273E"/>
    <w:rsid w:val="00326519"/>
    <w:rsid w:val="00326CFC"/>
    <w:rsid w:val="00330021"/>
    <w:rsid w:val="00331250"/>
    <w:rsid w:val="00331D14"/>
    <w:rsid w:val="003326B0"/>
    <w:rsid w:val="00335A81"/>
    <w:rsid w:val="00337448"/>
    <w:rsid w:val="0033763A"/>
    <w:rsid w:val="00337B99"/>
    <w:rsid w:val="00342C7F"/>
    <w:rsid w:val="003446A6"/>
    <w:rsid w:val="00353547"/>
    <w:rsid w:val="00356F12"/>
    <w:rsid w:val="00357671"/>
    <w:rsid w:val="003600F2"/>
    <w:rsid w:val="0036219B"/>
    <w:rsid w:val="0036428E"/>
    <w:rsid w:val="00364EC6"/>
    <w:rsid w:val="0036531D"/>
    <w:rsid w:val="00365D50"/>
    <w:rsid w:val="00366AA0"/>
    <w:rsid w:val="003708FF"/>
    <w:rsid w:val="00370A73"/>
    <w:rsid w:val="00370B95"/>
    <w:rsid w:val="00370D64"/>
    <w:rsid w:val="00371A7D"/>
    <w:rsid w:val="00372007"/>
    <w:rsid w:val="00373E3C"/>
    <w:rsid w:val="00373ECD"/>
    <w:rsid w:val="003742AA"/>
    <w:rsid w:val="00375125"/>
    <w:rsid w:val="00376CA6"/>
    <w:rsid w:val="00376D5B"/>
    <w:rsid w:val="00376F28"/>
    <w:rsid w:val="0037734D"/>
    <w:rsid w:val="00377671"/>
    <w:rsid w:val="003776C3"/>
    <w:rsid w:val="00380DE4"/>
    <w:rsid w:val="00380F58"/>
    <w:rsid w:val="00381406"/>
    <w:rsid w:val="00382780"/>
    <w:rsid w:val="00384BDF"/>
    <w:rsid w:val="00386858"/>
    <w:rsid w:val="00390A1F"/>
    <w:rsid w:val="003916D5"/>
    <w:rsid w:val="00391BE3"/>
    <w:rsid w:val="0039409A"/>
    <w:rsid w:val="00394141"/>
    <w:rsid w:val="00394552"/>
    <w:rsid w:val="003950B7"/>
    <w:rsid w:val="003956C3"/>
    <w:rsid w:val="003A1649"/>
    <w:rsid w:val="003A17BB"/>
    <w:rsid w:val="003A1CCF"/>
    <w:rsid w:val="003A2739"/>
    <w:rsid w:val="003A5217"/>
    <w:rsid w:val="003B0852"/>
    <w:rsid w:val="003B3839"/>
    <w:rsid w:val="003B5C26"/>
    <w:rsid w:val="003B5F43"/>
    <w:rsid w:val="003B6BBE"/>
    <w:rsid w:val="003C288E"/>
    <w:rsid w:val="003C30AB"/>
    <w:rsid w:val="003C46F9"/>
    <w:rsid w:val="003C4E02"/>
    <w:rsid w:val="003C752A"/>
    <w:rsid w:val="003D0CC6"/>
    <w:rsid w:val="003D17A6"/>
    <w:rsid w:val="003E1431"/>
    <w:rsid w:val="003E2696"/>
    <w:rsid w:val="003E4AAF"/>
    <w:rsid w:val="003E4FF8"/>
    <w:rsid w:val="003E53C6"/>
    <w:rsid w:val="003E65EC"/>
    <w:rsid w:val="003E7A19"/>
    <w:rsid w:val="003F36B2"/>
    <w:rsid w:val="003F42F5"/>
    <w:rsid w:val="003F514E"/>
    <w:rsid w:val="003F59D3"/>
    <w:rsid w:val="00400250"/>
    <w:rsid w:val="004002CF"/>
    <w:rsid w:val="0040083E"/>
    <w:rsid w:val="0040269D"/>
    <w:rsid w:val="00402E78"/>
    <w:rsid w:val="004038CA"/>
    <w:rsid w:val="0040436C"/>
    <w:rsid w:val="004045EC"/>
    <w:rsid w:val="00405765"/>
    <w:rsid w:val="00406371"/>
    <w:rsid w:val="0040740E"/>
    <w:rsid w:val="00407B28"/>
    <w:rsid w:val="00407F99"/>
    <w:rsid w:val="004102D7"/>
    <w:rsid w:val="004119D6"/>
    <w:rsid w:val="00411CF2"/>
    <w:rsid w:val="00413393"/>
    <w:rsid w:val="00413897"/>
    <w:rsid w:val="00414091"/>
    <w:rsid w:val="00417774"/>
    <w:rsid w:val="00425D53"/>
    <w:rsid w:val="00426725"/>
    <w:rsid w:val="0042696E"/>
    <w:rsid w:val="004271B5"/>
    <w:rsid w:val="0043072C"/>
    <w:rsid w:val="0043259D"/>
    <w:rsid w:val="004338FB"/>
    <w:rsid w:val="0043467F"/>
    <w:rsid w:val="00435479"/>
    <w:rsid w:val="004364E9"/>
    <w:rsid w:val="004367D0"/>
    <w:rsid w:val="0044085B"/>
    <w:rsid w:val="00442ADE"/>
    <w:rsid w:val="00442AF5"/>
    <w:rsid w:val="00443760"/>
    <w:rsid w:val="00443804"/>
    <w:rsid w:val="00445AD9"/>
    <w:rsid w:val="00447158"/>
    <w:rsid w:val="004477C2"/>
    <w:rsid w:val="0045405E"/>
    <w:rsid w:val="00454B52"/>
    <w:rsid w:val="00455157"/>
    <w:rsid w:val="004553FD"/>
    <w:rsid w:val="004556F8"/>
    <w:rsid w:val="00455A3C"/>
    <w:rsid w:val="00456064"/>
    <w:rsid w:val="00457C91"/>
    <w:rsid w:val="00461F70"/>
    <w:rsid w:val="00465665"/>
    <w:rsid w:val="00470933"/>
    <w:rsid w:val="00470EA5"/>
    <w:rsid w:val="00474DA7"/>
    <w:rsid w:val="0047736C"/>
    <w:rsid w:val="00480A75"/>
    <w:rsid w:val="00480CA9"/>
    <w:rsid w:val="00481C3F"/>
    <w:rsid w:val="00484116"/>
    <w:rsid w:val="004841B6"/>
    <w:rsid w:val="004842B4"/>
    <w:rsid w:val="00484CEE"/>
    <w:rsid w:val="00486008"/>
    <w:rsid w:val="00487648"/>
    <w:rsid w:val="00490709"/>
    <w:rsid w:val="004947A5"/>
    <w:rsid w:val="00496CE0"/>
    <w:rsid w:val="00497065"/>
    <w:rsid w:val="004A4786"/>
    <w:rsid w:val="004A4BA3"/>
    <w:rsid w:val="004A5633"/>
    <w:rsid w:val="004A773A"/>
    <w:rsid w:val="004A774D"/>
    <w:rsid w:val="004A7D06"/>
    <w:rsid w:val="004B1A12"/>
    <w:rsid w:val="004B1FD7"/>
    <w:rsid w:val="004B2297"/>
    <w:rsid w:val="004B433A"/>
    <w:rsid w:val="004B4717"/>
    <w:rsid w:val="004B78DE"/>
    <w:rsid w:val="004B7D7C"/>
    <w:rsid w:val="004C0ED1"/>
    <w:rsid w:val="004C16E3"/>
    <w:rsid w:val="004C1FF0"/>
    <w:rsid w:val="004C4043"/>
    <w:rsid w:val="004C63A3"/>
    <w:rsid w:val="004C7B5E"/>
    <w:rsid w:val="004D2041"/>
    <w:rsid w:val="004D40A5"/>
    <w:rsid w:val="004D5104"/>
    <w:rsid w:val="004D6CC3"/>
    <w:rsid w:val="004D736D"/>
    <w:rsid w:val="004E1669"/>
    <w:rsid w:val="004E24B7"/>
    <w:rsid w:val="004E29BB"/>
    <w:rsid w:val="004E4241"/>
    <w:rsid w:val="004E76EE"/>
    <w:rsid w:val="004F3E56"/>
    <w:rsid w:val="004F5000"/>
    <w:rsid w:val="004F5D76"/>
    <w:rsid w:val="00501BF6"/>
    <w:rsid w:val="00505962"/>
    <w:rsid w:val="005066BB"/>
    <w:rsid w:val="00506CEC"/>
    <w:rsid w:val="00507DDB"/>
    <w:rsid w:val="00511914"/>
    <w:rsid w:val="0051191B"/>
    <w:rsid w:val="00512D3F"/>
    <w:rsid w:val="005140A1"/>
    <w:rsid w:val="0051449D"/>
    <w:rsid w:val="00515017"/>
    <w:rsid w:val="005171B1"/>
    <w:rsid w:val="005177E0"/>
    <w:rsid w:val="00520C6A"/>
    <w:rsid w:val="00521ACB"/>
    <w:rsid w:val="0052268A"/>
    <w:rsid w:val="00525A10"/>
    <w:rsid w:val="00526C88"/>
    <w:rsid w:val="00531CB5"/>
    <w:rsid w:val="00531F1B"/>
    <w:rsid w:val="0053243E"/>
    <w:rsid w:val="00533698"/>
    <w:rsid w:val="005339AF"/>
    <w:rsid w:val="00533C00"/>
    <w:rsid w:val="00534217"/>
    <w:rsid w:val="00534B80"/>
    <w:rsid w:val="00535D03"/>
    <w:rsid w:val="0053692A"/>
    <w:rsid w:val="00541BBF"/>
    <w:rsid w:val="00543339"/>
    <w:rsid w:val="00543A49"/>
    <w:rsid w:val="0054471E"/>
    <w:rsid w:val="00546AF7"/>
    <w:rsid w:val="00547371"/>
    <w:rsid w:val="00550EAF"/>
    <w:rsid w:val="00551964"/>
    <w:rsid w:val="00552F1D"/>
    <w:rsid w:val="00552F25"/>
    <w:rsid w:val="005544FE"/>
    <w:rsid w:val="005561ED"/>
    <w:rsid w:val="00557D46"/>
    <w:rsid w:val="00561161"/>
    <w:rsid w:val="00561E24"/>
    <w:rsid w:val="00562281"/>
    <w:rsid w:val="00563605"/>
    <w:rsid w:val="00563C03"/>
    <w:rsid w:val="005641A8"/>
    <w:rsid w:val="00566A60"/>
    <w:rsid w:val="005721EC"/>
    <w:rsid w:val="00573B47"/>
    <w:rsid w:val="0057474F"/>
    <w:rsid w:val="00576BA1"/>
    <w:rsid w:val="00577F04"/>
    <w:rsid w:val="005803D8"/>
    <w:rsid w:val="00581035"/>
    <w:rsid w:val="00583F55"/>
    <w:rsid w:val="00585870"/>
    <w:rsid w:val="005858FC"/>
    <w:rsid w:val="00585BB7"/>
    <w:rsid w:val="005860C5"/>
    <w:rsid w:val="005904A4"/>
    <w:rsid w:val="00593921"/>
    <w:rsid w:val="00595D3E"/>
    <w:rsid w:val="00596D9F"/>
    <w:rsid w:val="0059727A"/>
    <w:rsid w:val="005976E2"/>
    <w:rsid w:val="005A0716"/>
    <w:rsid w:val="005A1682"/>
    <w:rsid w:val="005A25E7"/>
    <w:rsid w:val="005A2B6C"/>
    <w:rsid w:val="005A5219"/>
    <w:rsid w:val="005A6685"/>
    <w:rsid w:val="005A7203"/>
    <w:rsid w:val="005B0041"/>
    <w:rsid w:val="005C14D5"/>
    <w:rsid w:val="005C185F"/>
    <w:rsid w:val="005C1B92"/>
    <w:rsid w:val="005C2E85"/>
    <w:rsid w:val="005C4332"/>
    <w:rsid w:val="005C4607"/>
    <w:rsid w:val="005C513B"/>
    <w:rsid w:val="005C5C1B"/>
    <w:rsid w:val="005C5D04"/>
    <w:rsid w:val="005C6E34"/>
    <w:rsid w:val="005C740C"/>
    <w:rsid w:val="005C79B6"/>
    <w:rsid w:val="005D23CE"/>
    <w:rsid w:val="005D2809"/>
    <w:rsid w:val="005D605E"/>
    <w:rsid w:val="005D6DFA"/>
    <w:rsid w:val="005D762F"/>
    <w:rsid w:val="005E0B7F"/>
    <w:rsid w:val="005E123D"/>
    <w:rsid w:val="005E2B0B"/>
    <w:rsid w:val="005F0653"/>
    <w:rsid w:val="005F205C"/>
    <w:rsid w:val="005F2419"/>
    <w:rsid w:val="005F4096"/>
    <w:rsid w:val="005F5905"/>
    <w:rsid w:val="005F7BE3"/>
    <w:rsid w:val="00601ACF"/>
    <w:rsid w:val="0060264F"/>
    <w:rsid w:val="006028E3"/>
    <w:rsid w:val="00603034"/>
    <w:rsid w:val="006034BD"/>
    <w:rsid w:val="006038FA"/>
    <w:rsid w:val="00612A9D"/>
    <w:rsid w:val="006152DA"/>
    <w:rsid w:val="00616647"/>
    <w:rsid w:val="00620BEF"/>
    <w:rsid w:val="00620E82"/>
    <w:rsid w:val="0062357E"/>
    <w:rsid w:val="00623D01"/>
    <w:rsid w:val="0062589B"/>
    <w:rsid w:val="00625BD4"/>
    <w:rsid w:val="00626065"/>
    <w:rsid w:val="0062635A"/>
    <w:rsid w:val="00631CF8"/>
    <w:rsid w:val="00632608"/>
    <w:rsid w:val="00632A08"/>
    <w:rsid w:val="00633483"/>
    <w:rsid w:val="00636384"/>
    <w:rsid w:val="006400B5"/>
    <w:rsid w:val="006400D1"/>
    <w:rsid w:val="00641C65"/>
    <w:rsid w:val="00643D01"/>
    <w:rsid w:val="00643F06"/>
    <w:rsid w:val="006440F6"/>
    <w:rsid w:val="00646991"/>
    <w:rsid w:val="00651C0B"/>
    <w:rsid w:val="00655D07"/>
    <w:rsid w:val="006560D2"/>
    <w:rsid w:val="0065617B"/>
    <w:rsid w:val="006565B3"/>
    <w:rsid w:val="00660160"/>
    <w:rsid w:val="00661958"/>
    <w:rsid w:val="00661D56"/>
    <w:rsid w:val="00662DC0"/>
    <w:rsid w:val="00663BC2"/>
    <w:rsid w:val="00664958"/>
    <w:rsid w:val="00664E6C"/>
    <w:rsid w:val="00665DB5"/>
    <w:rsid w:val="006675AA"/>
    <w:rsid w:val="00667F05"/>
    <w:rsid w:val="00670268"/>
    <w:rsid w:val="0067106A"/>
    <w:rsid w:val="006710E1"/>
    <w:rsid w:val="00671F6C"/>
    <w:rsid w:val="00676836"/>
    <w:rsid w:val="00677D6B"/>
    <w:rsid w:val="00677F04"/>
    <w:rsid w:val="00677F66"/>
    <w:rsid w:val="00680CB6"/>
    <w:rsid w:val="0068108B"/>
    <w:rsid w:val="00681928"/>
    <w:rsid w:val="00681A6E"/>
    <w:rsid w:val="006826F0"/>
    <w:rsid w:val="0068294C"/>
    <w:rsid w:val="00682DC9"/>
    <w:rsid w:val="00683B17"/>
    <w:rsid w:val="00684526"/>
    <w:rsid w:val="00684BC0"/>
    <w:rsid w:val="00685014"/>
    <w:rsid w:val="00685CFE"/>
    <w:rsid w:val="00686ABD"/>
    <w:rsid w:val="0068782B"/>
    <w:rsid w:val="0068783E"/>
    <w:rsid w:val="00687D51"/>
    <w:rsid w:val="00687E50"/>
    <w:rsid w:val="00691D42"/>
    <w:rsid w:val="006932FA"/>
    <w:rsid w:val="006933E7"/>
    <w:rsid w:val="006942D6"/>
    <w:rsid w:val="0069464D"/>
    <w:rsid w:val="006960E0"/>
    <w:rsid w:val="006A1DF3"/>
    <w:rsid w:val="006A1F18"/>
    <w:rsid w:val="006A22EA"/>
    <w:rsid w:val="006A25FE"/>
    <w:rsid w:val="006A35D9"/>
    <w:rsid w:val="006A530A"/>
    <w:rsid w:val="006A5759"/>
    <w:rsid w:val="006A6A80"/>
    <w:rsid w:val="006A6B9B"/>
    <w:rsid w:val="006B0667"/>
    <w:rsid w:val="006B4C3A"/>
    <w:rsid w:val="006B4D04"/>
    <w:rsid w:val="006C2B94"/>
    <w:rsid w:val="006C3083"/>
    <w:rsid w:val="006C3365"/>
    <w:rsid w:val="006D0391"/>
    <w:rsid w:val="006D0807"/>
    <w:rsid w:val="006D2BA5"/>
    <w:rsid w:val="006D34F5"/>
    <w:rsid w:val="006E1158"/>
    <w:rsid w:val="006E1418"/>
    <w:rsid w:val="006E1CCB"/>
    <w:rsid w:val="006E1E7B"/>
    <w:rsid w:val="006E2F2F"/>
    <w:rsid w:val="006E454E"/>
    <w:rsid w:val="006E4CAE"/>
    <w:rsid w:val="006E515A"/>
    <w:rsid w:val="006E5250"/>
    <w:rsid w:val="006E77A3"/>
    <w:rsid w:val="006F2CAA"/>
    <w:rsid w:val="006F338E"/>
    <w:rsid w:val="006F3891"/>
    <w:rsid w:val="006F4F23"/>
    <w:rsid w:val="006F52F6"/>
    <w:rsid w:val="006F5D27"/>
    <w:rsid w:val="00700409"/>
    <w:rsid w:val="00701694"/>
    <w:rsid w:val="00701C1A"/>
    <w:rsid w:val="0070222A"/>
    <w:rsid w:val="00702F42"/>
    <w:rsid w:val="00703E3B"/>
    <w:rsid w:val="00704983"/>
    <w:rsid w:val="00704C74"/>
    <w:rsid w:val="00706D15"/>
    <w:rsid w:val="00710504"/>
    <w:rsid w:val="00711ED9"/>
    <w:rsid w:val="007121F8"/>
    <w:rsid w:val="007123B7"/>
    <w:rsid w:val="00713446"/>
    <w:rsid w:val="00713FF7"/>
    <w:rsid w:val="00720A86"/>
    <w:rsid w:val="00722691"/>
    <w:rsid w:val="00726B8B"/>
    <w:rsid w:val="007313FC"/>
    <w:rsid w:val="00734DEC"/>
    <w:rsid w:val="00735070"/>
    <w:rsid w:val="007360EA"/>
    <w:rsid w:val="007368C9"/>
    <w:rsid w:val="0074006E"/>
    <w:rsid w:val="00740267"/>
    <w:rsid w:val="00742625"/>
    <w:rsid w:val="00742CC4"/>
    <w:rsid w:val="00742D4A"/>
    <w:rsid w:val="00744392"/>
    <w:rsid w:val="00744656"/>
    <w:rsid w:val="00744F6D"/>
    <w:rsid w:val="007454D5"/>
    <w:rsid w:val="00745FDA"/>
    <w:rsid w:val="00747BA8"/>
    <w:rsid w:val="00750BEF"/>
    <w:rsid w:val="007523C6"/>
    <w:rsid w:val="00754450"/>
    <w:rsid w:val="007579A4"/>
    <w:rsid w:val="00757AB6"/>
    <w:rsid w:val="00757BDE"/>
    <w:rsid w:val="007613F4"/>
    <w:rsid w:val="007616EA"/>
    <w:rsid w:val="00761864"/>
    <w:rsid w:val="0076365D"/>
    <w:rsid w:val="007642F1"/>
    <w:rsid w:val="00773E72"/>
    <w:rsid w:val="0077516A"/>
    <w:rsid w:val="00775F48"/>
    <w:rsid w:val="00776E64"/>
    <w:rsid w:val="0077753A"/>
    <w:rsid w:val="00780414"/>
    <w:rsid w:val="00782DA5"/>
    <w:rsid w:val="00782F4B"/>
    <w:rsid w:val="00785F46"/>
    <w:rsid w:val="007867EA"/>
    <w:rsid w:val="007875E0"/>
    <w:rsid w:val="007912E5"/>
    <w:rsid w:val="007914CF"/>
    <w:rsid w:val="00791860"/>
    <w:rsid w:val="00791AAE"/>
    <w:rsid w:val="00792AFB"/>
    <w:rsid w:val="00793CDA"/>
    <w:rsid w:val="007952F4"/>
    <w:rsid w:val="007969B8"/>
    <w:rsid w:val="007A12F0"/>
    <w:rsid w:val="007A1E61"/>
    <w:rsid w:val="007A43C8"/>
    <w:rsid w:val="007A633D"/>
    <w:rsid w:val="007A69E7"/>
    <w:rsid w:val="007B0261"/>
    <w:rsid w:val="007B0B27"/>
    <w:rsid w:val="007B0BEF"/>
    <w:rsid w:val="007B2BFD"/>
    <w:rsid w:val="007B35A7"/>
    <w:rsid w:val="007B42DC"/>
    <w:rsid w:val="007B551C"/>
    <w:rsid w:val="007C0741"/>
    <w:rsid w:val="007C17A3"/>
    <w:rsid w:val="007C19F6"/>
    <w:rsid w:val="007C256C"/>
    <w:rsid w:val="007C2633"/>
    <w:rsid w:val="007C2965"/>
    <w:rsid w:val="007C2F10"/>
    <w:rsid w:val="007C4547"/>
    <w:rsid w:val="007C6139"/>
    <w:rsid w:val="007C69DC"/>
    <w:rsid w:val="007D0458"/>
    <w:rsid w:val="007D0AB5"/>
    <w:rsid w:val="007D2DAD"/>
    <w:rsid w:val="007D4513"/>
    <w:rsid w:val="007D55C1"/>
    <w:rsid w:val="007D6F88"/>
    <w:rsid w:val="007E1052"/>
    <w:rsid w:val="007E1544"/>
    <w:rsid w:val="007E2181"/>
    <w:rsid w:val="007E26F8"/>
    <w:rsid w:val="007E2F58"/>
    <w:rsid w:val="007E46CF"/>
    <w:rsid w:val="007E4F70"/>
    <w:rsid w:val="007F07A9"/>
    <w:rsid w:val="007F59B4"/>
    <w:rsid w:val="007F5CE9"/>
    <w:rsid w:val="007F61FC"/>
    <w:rsid w:val="007F6865"/>
    <w:rsid w:val="007F71EB"/>
    <w:rsid w:val="007F7AA4"/>
    <w:rsid w:val="007F7F5B"/>
    <w:rsid w:val="00801228"/>
    <w:rsid w:val="00802771"/>
    <w:rsid w:val="008030EE"/>
    <w:rsid w:val="00803836"/>
    <w:rsid w:val="008039F4"/>
    <w:rsid w:val="008043E7"/>
    <w:rsid w:val="00804A5E"/>
    <w:rsid w:val="00804DBB"/>
    <w:rsid w:val="00812C6F"/>
    <w:rsid w:val="00813D6C"/>
    <w:rsid w:val="00813E75"/>
    <w:rsid w:val="008143A1"/>
    <w:rsid w:val="008148C2"/>
    <w:rsid w:val="00815A7F"/>
    <w:rsid w:val="008210AD"/>
    <w:rsid w:val="00822753"/>
    <w:rsid w:val="008229AC"/>
    <w:rsid w:val="00823DA0"/>
    <w:rsid w:val="0082759D"/>
    <w:rsid w:val="008307E6"/>
    <w:rsid w:val="0083193D"/>
    <w:rsid w:val="00834D68"/>
    <w:rsid w:val="00835941"/>
    <w:rsid w:val="00837F8D"/>
    <w:rsid w:val="00840B5D"/>
    <w:rsid w:val="0084297E"/>
    <w:rsid w:val="00843CC9"/>
    <w:rsid w:val="00845510"/>
    <w:rsid w:val="00845F7C"/>
    <w:rsid w:val="0085229B"/>
    <w:rsid w:val="00852358"/>
    <w:rsid w:val="00852BC8"/>
    <w:rsid w:val="008538F6"/>
    <w:rsid w:val="00853A7A"/>
    <w:rsid w:val="00853A7F"/>
    <w:rsid w:val="00857C44"/>
    <w:rsid w:val="008626B2"/>
    <w:rsid w:val="00862BCB"/>
    <w:rsid w:val="0086377F"/>
    <w:rsid w:val="008643CE"/>
    <w:rsid w:val="00864D11"/>
    <w:rsid w:val="00864E69"/>
    <w:rsid w:val="0086558C"/>
    <w:rsid w:val="00865AC7"/>
    <w:rsid w:val="00867029"/>
    <w:rsid w:val="00870D8A"/>
    <w:rsid w:val="00871025"/>
    <w:rsid w:val="00871348"/>
    <w:rsid w:val="00871414"/>
    <w:rsid w:val="0087427E"/>
    <w:rsid w:val="008745DE"/>
    <w:rsid w:val="00874654"/>
    <w:rsid w:val="0087508B"/>
    <w:rsid w:val="00875694"/>
    <w:rsid w:val="0087602B"/>
    <w:rsid w:val="00876965"/>
    <w:rsid w:val="00877BCF"/>
    <w:rsid w:val="00881F01"/>
    <w:rsid w:val="0088226D"/>
    <w:rsid w:val="00882D43"/>
    <w:rsid w:val="00883178"/>
    <w:rsid w:val="00883E41"/>
    <w:rsid w:val="008847C6"/>
    <w:rsid w:val="00887363"/>
    <w:rsid w:val="00887597"/>
    <w:rsid w:val="00890169"/>
    <w:rsid w:val="00892590"/>
    <w:rsid w:val="00892645"/>
    <w:rsid w:val="008929E3"/>
    <w:rsid w:val="00892BFA"/>
    <w:rsid w:val="00893AD1"/>
    <w:rsid w:val="0089516B"/>
    <w:rsid w:val="0089589B"/>
    <w:rsid w:val="008974C2"/>
    <w:rsid w:val="008979B1"/>
    <w:rsid w:val="008A06FB"/>
    <w:rsid w:val="008A2B21"/>
    <w:rsid w:val="008A5154"/>
    <w:rsid w:val="008A53D0"/>
    <w:rsid w:val="008A5E19"/>
    <w:rsid w:val="008A65DC"/>
    <w:rsid w:val="008A7285"/>
    <w:rsid w:val="008B0BEA"/>
    <w:rsid w:val="008B602A"/>
    <w:rsid w:val="008C0D93"/>
    <w:rsid w:val="008C1041"/>
    <w:rsid w:val="008C10FE"/>
    <w:rsid w:val="008C1894"/>
    <w:rsid w:val="008C345B"/>
    <w:rsid w:val="008C3FC1"/>
    <w:rsid w:val="008C4891"/>
    <w:rsid w:val="008C596A"/>
    <w:rsid w:val="008D0869"/>
    <w:rsid w:val="008D0906"/>
    <w:rsid w:val="008D1156"/>
    <w:rsid w:val="008D12CE"/>
    <w:rsid w:val="008D2557"/>
    <w:rsid w:val="008D25F1"/>
    <w:rsid w:val="008D3EC2"/>
    <w:rsid w:val="008D4148"/>
    <w:rsid w:val="008D6084"/>
    <w:rsid w:val="008D6684"/>
    <w:rsid w:val="008D7514"/>
    <w:rsid w:val="008E0AC5"/>
    <w:rsid w:val="008E2C02"/>
    <w:rsid w:val="008E39A5"/>
    <w:rsid w:val="008E6359"/>
    <w:rsid w:val="008F0205"/>
    <w:rsid w:val="008F10EB"/>
    <w:rsid w:val="008F131E"/>
    <w:rsid w:val="008F13A0"/>
    <w:rsid w:val="008F22C2"/>
    <w:rsid w:val="008F46CE"/>
    <w:rsid w:val="008F50EE"/>
    <w:rsid w:val="008F53CA"/>
    <w:rsid w:val="008F58B3"/>
    <w:rsid w:val="008F6337"/>
    <w:rsid w:val="008F6604"/>
    <w:rsid w:val="008F6C8B"/>
    <w:rsid w:val="008F6CDA"/>
    <w:rsid w:val="008F751E"/>
    <w:rsid w:val="008F78AC"/>
    <w:rsid w:val="0090161F"/>
    <w:rsid w:val="00901778"/>
    <w:rsid w:val="00901F40"/>
    <w:rsid w:val="009029E0"/>
    <w:rsid w:val="00903951"/>
    <w:rsid w:val="00905D8D"/>
    <w:rsid w:val="0091025B"/>
    <w:rsid w:val="00911188"/>
    <w:rsid w:val="00912051"/>
    <w:rsid w:val="0091490B"/>
    <w:rsid w:val="00915E54"/>
    <w:rsid w:val="009165F8"/>
    <w:rsid w:val="00921C86"/>
    <w:rsid w:val="00922E12"/>
    <w:rsid w:val="00922E6E"/>
    <w:rsid w:val="009256F4"/>
    <w:rsid w:val="009261C6"/>
    <w:rsid w:val="00927FA0"/>
    <w:rsid w:val="00930B42"/>
    <w:rsid w:val="00933D51"/>
    <w:rsid w:val="009357CA"/>
    <w:rsid w:val="00937C28"/>
    <w:rsid w:val="00940148"/>
    <w:rsid w:val="009409E5"/>
    <w:rsid w:val="00940B47"/>
    <w:rsid w:val="00940B4C"/>
    <w:rsid w:val="00942AED"/>
    <w:rsid w:val="009448AA"/>
    <w:rsid w:val="009504DB"/>
    <w:rsid w:val="009514D4"/>
    <w:rsid w:val="0095162F"/>
    <w:rsid w:val="009534FA"/>
    <w:rsid w:val="0095412B"/>
    <w:rsid w:val="00954334"/>
    <w:rsid w:val="009557E1"/>
    <w:rsid w:val="00956165"/>
    <w:rsid w:val="00960941"/>
    <w:rsid w:val="00961816"/>
    <w:rsid w:val="00961A1A"/>
    <w:rsid w:val="00965B86"/>
    <w:rsid w:val="00965C71"/>
    <w:rsid w:val="0096608B"/>
    <w:rsid w:val="0097190A"/>
    <w:rsid w:val="00972773"/>
    <w:rsid w:val="00974282"/>
    <w:rsid w:val="0097458D"/>
    <w:rsid w:val="009768CD"/>
    <w:rsid w:val="0098078D"/>
    <w:rsid w:val="0098172D"/>
    <w:rsid w:val="0098341E"/>
    <w:rsid w:val="00984595"/>
    <w:rsid w:val="00985634"/>
    <w:rsid w:val="009869E4"/>
    <w:rsid w:val="00987776"/>
    <w:rsid w:val="009879C1"/>
    <w:rsid w:val="00990A72"/>
    <w:rsid w:val="0099116B"/>
    <w:rsid w:val="009918DE"/>
    <w:rsid w:val="009939FF"/>
    <w:rsid w:val="00993D19"/>
    <w:rsid w:val="0099462F"/>
    <w:rsid w:val="00994904"/>
    <w:rsid w:val="0099634F"/>
    <w:rsid w:val="00997912"/>
    <w:rsid w:val="009A09B7"/>
    <w:rsid w:val="009A1DA0"/>
    <w:rsid w:val="009A239A"/>
    <w:rsid w:val="009A32C3"/>
    <w:rsid w:val="009A4B45"/>
    <w:rsid w:val="009A4E6C"/>
    <w:rsid w:val="009A69EB"/>
    <w:rsid w:val="009B1F4E"/>
    <w:rsid w:val="009B385C"/>
    <w:rsid w:val="009B3A49"/>
    <w:rsid w:val="009B4515"/>
    <w:rsid w:val="009B4C25"/>
    <w:rsid w:val="009C0157"/>
    <w:rsid w:val="009C0E22"/>
    <w:rsid w:val="009C54C9"/>
    <w:rsid w:val="009D07C7"/>
    <w:rsid w:val="009D094B"/>
    <w:rsid w:val="009D2C4D"/>
    <w:rsid w:val="009D369C"/>
    <w:rsid w:val="009D44C5"/>
    <w:rsid w:val="009D640E"/>
    <w:rsid w:val="009D6652"/>
    <w:rsid w:val="009D7EBF"/>
    <w:rsid w:val="009E26AA"/>
    <w:rsid w:val="009E2F3C"/>
    <w:rsid w:val="009E4197"/>
    <w:rsid w:val="009E452D"/>
    <w:rsid w:val="009E7241"/>
    <w:rsid w:val="009F18C1"/>
    <w:rsid w:val="009F20ED"/>
    <w:rsid w:val="009F27C9"/>
    <w:rsid w:val="009F3222"/>
    <w:rsid w:val="009F5CC2"/>
    <w:rsid w:val="009F5E60"/>
    <w:rsid w:val="009F69D3"/>
    <w:rsid w:val="00A032AC"/>
    <w:rsid w:val="00A03C03"/>
    <w:rsid w:val="00A06154"/>
    <w:rsid w:val="00A0639E"/>
    <w:rsid w:val="00A112E9"/>
    <w:rsid w:val="00A130F0"/>
    <w:rsid w:val="00A14250"/>
    <w:rsid w:val="00A14C48"/>
    <w:rsid w:val="00A16D01"/>
    <w:rsid w:val="00A1759D"/>
    <w:rsid w:val="00A2050F"/>
    <w:rsid w:val="00A208EB"/>
    <w:rsid w:val="00A223C4"/>
    <w:rsid w:val="00A22D7E"/>
    <w:rsid w:val="00A24ECA"/>
    <w:rsid w:val="00A25C6A"/>
    <w:rsid w:val="00A27AE8"/>
    <w:rsid w:val="00A3059E"/>
    <w:rsid w:val="00A3323C"/>
    <w:rsid w:val="00A37161"/>
    <w:rsid w:val="00A37213"/>
    <w:rsid w:val="00A37F1B"/>
    <w:rsid w:val="00A40B0D"/>
    <w:rsid w:val="00A40EF0"/>
    <w:rsid w:val="00A412AD"/>
    <w:rsid w:val="00A42329"/>
    <w:rsid w:val="00A423FA"/>
    <w:rsid w:val="00A438EF"/>
    <w:rsid w:val="00A441B8"/>
    <w:rsid w:val="00A44339"/>
    <w:rsid w:val="00A45794"/>
    <w:rsid w:val="00A459E4"/>
    <w:rsid w:val="00A464DB"/>
    <w:rsid w:val="00A4771C"/>
    <w:rsid w:val="00A50931"/>
    <w:rsid w:val="00A50B83"/>
    <w:rsid w:val="00A51638"/>
    <w:rsid w:val="00A51875"/>
    <w:rsid w:val="00A52EB7"/>
    <w:rsid w:val="00A535F8"/>
    <w:rsid w:val="00A553DA"/>
    <w:rsid w:val="00A55D57"/>
    <w:rsid w:val="00A55EFC"/>
    <w:rsid w:val="00A57E80"/>
    <w:rsid w:val="00A600B3"/>
    <w:rsid w:val="00A60AD3"/>
    <w:rsid w:val="00A6145A"/>
    <w:rsid w:val="00A619A2"/>
    <w:rsid w:val="00A63E21"/>
    <w:rsid w:val="00A63FF7"/>
    <w:rsid w:val="00A64C9C"/>
    <w:rsid w:val="00A6696B"/>
    <w:rsid w:val="00A67318"/>
    <w:rsid w:val="00A7150C"/>
    <w:rsid w:val="00A71E1A"/>
    <w:rsid w:val="00A72190"/>
    <w:rsid w:val="00A7321C"/>
    <w:rsid w:val="00A73C97"/>
    <w:rsid w:val="00A73D5C"/>
    <w:rsid w:val="00A75400"/>
    <w:rsid w:val="00A7645F"/>
    <w:rsid w:val="00A76590"/>
    <w:rsid w:val="00A802C6"/>
    <w:rsid w:val="00A806E9"/>
    <w:rsid w:val="00A82A50"/>
    <w:rsid w:val="00A850B4"/>
    <w:rsid w:val="00A8647E"/>
    <w:rsid w:val="00A8715D"/>
    <w:rsid w:val="00A8742C"/>
    <w:rsid w:val="00A90BD4"/>
    <w:rsid w:val="00A91520"/>
    <w:rsid w:val="00A92068"/>
    <w:rsid w:val="00A92CE5"/>
    <w:rsid w:val="00A9372E"/>
    <w:rsid w:val="00A97089"/>
    <w:rsid w:val="00A97309"/>
    <w:rsid w:val="00AA022E"/>
    <w:rsid w:val="00AA1A2C"/>
    <w:rsid w:val="00AA441C"/>
    <w:rsid w:val="00AA4460"/>
    <w:rsid w:val="00AA5312"/>
    <w:rsid w:val="00AA588B"/>
    <w:rsid w:val="00AA691B"/>
    <w:rsid w:val="00AA6C65"/>
    <w:rsid w:val="00AA72B1"/>
    <w:rsid w:val="00AA7466"/>
    <w:rsid w:val="00AA7934"/>
    <w:rsid w:val="00AB042F"/>
    <w:rsid w:val="00AB1EDF"/>
    <w:rsid w:val="00AB34D5"/>
    <w:rsid w:val="00AB3A74"/>
    <w:rsid w:val="00AB3BD3"/>
    <w:rsid w:val="00AB3E28"/>
    <w:rsid w:val="00AB3EDA"/>
    <w:rsid w:val="00AB46C1"/>
    <w:rsid w:val="00AB76F8"/>
    <w:rsid w:val="00AC011D"/>
    <w:rsid w:val="00AC2361"/>
    <w:rsid w:val="00AC2F5B"/>
    <w:rsid w:val="00AC2FC5"/>
    <w:rsid w:val="00AC3188"/>
    <w:rsid w:val="00AC3882"/>
    <w:rsid w:val="00AC3980"/>
    <w:rsid w:val="00AC4939"/>
    <w:rsid w:val="00AC6BDB"/>
    <w:rsid w:val="00AC76C3"/>
    <w:rsid w:val="00AD1CF0"/>
    <w:rsid w:val="00AD3E92"/>
    <w:rsid w:val="00AD438A"/>
    <w:rsid w:val="00AD52AC"/>
    <w:rsid w:val="00AD5CE9"/>
    <w:rsid w:val="00AD66DB"/>
    <w:rsid w:val="00AE175C"/>
    <w:rsid w:val="00AE3D05"/>
    <w:rsid w:val="00AE3FA6"/>
    <w:rsid w:val="00AE60C5"/>
    <w:rsid w:val="00AE6422"/>
    <w:rsid w:val="00AE744C"/>
    <w:rsid w:val="00AE76C8"/>
    <w:rsid w:val="00AE7A14"/>
    <w:rsid w:val="00AF0D38"/>
    <w:rsid w:val="00AF0F40"/>
    <w:rsid w:val="00AF1D8A"/>
    <w:rsid w:val="00AF21F9"/>
    <w:rsid w:val="00AF3B4B"/>
    <w:rsid w:val="00AF498D"/>
    <w:rsid w:val="00AF5902"/>
    <w:rsid w:val="00AF5C8A"/>
    <w:rsid w:val="00AF5FDD"/>
    <w:rsid w:val="00AF6D51"/>
    <w:rsid w:val="00AF6E96"/>
    <w:rsid w:val="00AF7E8F"/>
    <w:rsid w:val="00B00A59"/>
    <w:rsid w:val="00B01538"/>
    <w:rsid w:val="00B018C1"/>
    <w:rsid w:val="00B031C9"/>
    <w:rsid w:val="00B0561D"/>
    <w:rsid w:val="00B059CE"/>
    <w:rsid w:val="00B102B3"/>
    <w:rsid w:val="00B113D3"/>
    <w:rsid w:val="00B12F93"/>
    <w:rsid w:val="00B1544A"/>
    <w:rsid w:val="00B15940"/>
    <w:rsid w:val="00B1679D"/>
    <w:rsid w:val="00B169B7"/>
    <w:rsid w:val="00B1714F"/>
    <w:rsid w:val="00B17D00"/>
    <w:rsid w:val="00B17ED2"/>
    <w:rsid w:val="00B20602"/>
    <w:rsid w:val="00B2233B"/>
    <w:rsid w:val="00B24C23"/>
    <w:rsid w:val="00B26534"/>
    <w:rsid w:val="00B2729B"/>
    <w:rsid w:val="00B3153C"/>
    <w:rsid w:val="00B33D37"/>
    <w:rsid w:val="00B37324"/>
    <w:rsid w:val="00B37DB3"/>
    <w:rsid w:val="00B41B9E"/>
    <w:rsid w:val="00B41EBD"/>
    <w:rsid w:val="00B42DA4"/>
    <w:rsid w:val="00B431F3"/>
    <w:rsid w:val="00B45184"/>
    <w:rsid w:val="00B4695D"/>
    <w:rsid w:val="00B47E0E"/>
    <w:rsid w:val="00B51091"/>
    <w:rsid w:val="00B5257A"/>
    <w:rsid w:val="00B53C09"/>
    <w:rsid w:val="00B53F4B"/>
    <w:rsid w:val="00B54AFA"/>
    <w:rsid w:val="00B54EEF"/>
    <w:rsid w:val="00B57292"/>
    <w:rsid w:val="00B60610"/>
    <w:rsid w:val="00B6163D"/>
    <w:rsid w:val="00B6171B"/>
    <w:rsid w:val="00B638D3"/>
    <w:rsid w:val="00B6517F"/>
    <w:rsid w:val="00B670B0"/>
    <w:rsid w:val="00B676E8"/>
    <w:rsid w:val="00B7142E"/>
    <w:rsid w:val="00B71711"/>
    <w:rsid w:val="00B72414"/>
    <w:rsid w:val="00B73C85"/>
    <w:rsid w:val="00B741E5"/>
    <w:rsid w:val="00B74577"/>
    <w:rsid w:val="00B747CE"/>
    <w:rsid w:val="00B766DA"/>
    <w:rsid w:val="00B77FCC"/>
    <w:rsid w:val="00B818BB"/>
    <w:rsid w:val="00B81F5B"/>
    <w:rsid w:val="00B83210"/>
    <w:rsid w:val="00B838DA"/>
    <w:rsid w:val="00B84C8F"/>
    <w:rsid w:val="00B851B1"/>
    <w:rsid w:val="00B8576C"/>
    <w:rsid w:val="00B90599"/>
    <w:rsid w:val="00B90A0A"/>
    <w:rsid w:val="00B914E0"/>
    <w:rsid w:val="00B9151C"/>
    <w:rsid w:val="00B91A0F"/>
    <w:rsid w:val="00B921B3"/>
    <w:rsid w:val="00B9326A"/>
    <w:rsid w:val="00B9374E"/>
    <w:rsid w:val="00B9420B"/>
    <w:rsid w:val="00B94DB4"/>
    <w:rsid w:val="00B963B7"/>
    <w:rsid w:val="00B969B8"/>
    <w:rsid w:val="00B97400"/>
    <w:rsid w:val="00BA0CBA"/>
    <w:rsid w:val="00BA0F6F"/>
    <w:rsid w:val="00BA4D03"/>
    <w:rsid w:val="00BA52D3"/>
    <w:rsid w:val="00BA6090"/>
    <w:rsid w:val="00BA6F0D"/>
    <w:rsid w:val="00BA6F44"/>
    <w:rsid w:val="00BB1AD3"/>
    <w:rsid w:val="00BB1C4E"/>
    <w:rsid w:val="00BB26BF"/>
    <w:rsid w:val="00BB3B4B"/>
    <w:rsid w:val="00BB48E1"/>
    <w:rsid w:val="00BB54E8"/>
    <w:rsid w:val="00BC06FE"/>
    <w:rsid w:val="00BC142D"/>
    <w:rsid w:val="00BC2CDB"/>
    <w:rsid w:val="00BC50DD"/>
    <w:rsid w:val="00BC626A"/>
    <w:rsid w:val="00BC639D"/>
    <w:rsid w:val="00BC6DA7"/>
    <w:rsid w:val="00BC7258"/>
    <w:rsid w:val="00BC7854"/>
    <w:rsid w:val="00BD075E"/>
    <w:rsid w:val="00BD192A"/>
    <w:rsid w:val="00BD202F"/>
    <w:rsid w:val="00BD2FDF"/>
    <w:rsid w:val="00BD3270"/>
    <w:rsid w:val="00BD5B83"/>
    <w:rsid w:val="00BD5DD8"/>
    <w:rsid w:val="00BD62DB"/>
    <w:rsid w:val="00BD72DC"/>
    <w:rsid w:val="00BD7B07"/>
    <w:rsid w:val="00BE0DD5"/>
    <w:rsid w:val="00BE212E"/>
    <w:rsid w:val="00BE221E"/>
    <w:rsid w:val="00BE7731"/>
    <w:rsid w:val="00BF0DC8"/>
    <w:rsid w:val="00BF487D"/>
    <w:rsid w:val="00BF5158"/>
    <w:rsid w:val="00BF526A"/>
    <w:rsid w:val="00BF5561"/>
    <w:rsid w:val="00BF6D24"/>
    <w:rsid w:val="00BF7A66"/>
    <w:rsid w:val="00C018AD"/>
    <w:rsid w:val="00C01D25"/>
    <w:rsid w:val="00C03D4E"/>
    <w:rsid w:val="00C03F96"/>
    <w:rsid w:val="00C06CA9"/>
    <w:rsid w:val="00C075EA"/>
    <w:rsid w:val="00C07ED9"/>
    <w:rsid w:val="00C1056C"/>
    <w:rsid w:val="00C10D7E"/>
    <w:rsid w:val="00C11810"/>
    <w:rsid w:val="00C11B09"/>
    <w:rsid w:val="00C13837"/>
    <w:rsid w:val="00C14A23"/>
    <w:rsid w:val="00C16121"/>
    <w:rsid w:val="00C1719D"/>
    <w:rsid w:val="00C17264"/>
    <w:rsid w:val="00C24B2D"/>
    <w:rsid w:val="00C27443"/>
    <w:rsid w:val="00C329CC"/>
    <w:rsid w:val="00C32C0C"/>
    <w:rsid w:val="00C33865"/>
    <w:rsid w:val="00C33D06"/>
    <w:rsid w:val="00C344A7"/>
    <w:rsid w:val="00C36446"/>
    <w:rsid w:val="00C367EA"/>
    <w:rsid w:val="00C371EB"/>
    <w:rsid w:val="00C40059"/>
    <w:rsid w:val="00C41100"/>
    <w:rsid w:val="00C414F4"/>
    <w:rsid w:val="00C435BE"/>
    <w:rsid w:val="00C45048"/>
    <w:rsid w:val="00C454AA"/>
    <w:rsid w:val="00C45DE6"/>
    <w:rsid w:val="00C46E54"/>
    <w:rsid w:val="00C47CA6"/>
    <w:rsid w:val="00C515C0"/>
    <w:rsid w:val="00C51EA5"/>
    <w:rsid w:val="00C5352F"/>
    <w:rsid w:val="00C5548A"/>
    <w:rsid w:val="00C61750"/>
    <w:rsid w:val="00C61EF0"/>
    <w:rsid w:val="00C62922"/>
    <w:rsid w:val="00C63FF1"/>
    <w:rsid w:val="00C64B1B"/>
    <w:rsid w:val="00C70768"/>
    <w:rsid w:val="00C709B7"/>
    <w:rsid w:val="00C720F6"/>
    <w:rsid w:val="00C73AE6"/>
    <w:rsid w:val="00C74F8B"/>
    <w:rsid w:val="00C81DB6"/>
    <w:rsid w:val="00C81E66"/>
    <w:rsid w:val="00C828A3"/>
    <w:rsid w:val="00C829AB"/>
    <w:rsid w:val="00C8380C"/>
    <w:rsid w:val="00C8668A"/>
    <w:rsid w:val="00C868C6"/>
    <w:rsid w:val="00C87460"/>
    <w:rsid w:val="00C879A3"/>
    <w:rsid w:val="00C90AC7"/>
    <w:rsid w:val="00C9365B"/>
    <w:rsid w:val="00C94318"/>
    <w:rsid w:val="00C94414"/>
    <w:rsid w:val="00C94823"/>
    <w:rsid w:val="00C962BD"/>
    <w:rsid w:val="00C96CD0"/>
    <w:rsid w:val="00CA0C7F"/>
    <w:rsid w:val="00CA0DBC"/>
    <w:rsid w:val="00CA1798"/>
    <w:rsid w:val="00CA2A68"/>
    <w:rsid w:val="00CA2FA6"/>
    <w:rsid w:val="00CA3FD4"/>
    <w:rsid w:val="00CA66B1"/>
    <w:rsid w:val="00CB112D"/>
    <w:rsid w:val="00CB2BAC"/>
    <w:rsid w:val="00CB4F48"/>
    <w:rsid w:val="00CB5536"/>
    <w:rsid w:val="00CB57CB"/>
    <w:rsid w:val="00CB6A03"/>
    <w:rsid w:val="00CB6EDD"/>
    <w:rsid w:val="00CC0922"/>
    <w:rsid w:val="00CC1116"/>
    <w:rsid w:val="00CC34E6"/>
    <w:rsid w:val="00CC60BF"/>
    <w:rsid w:val="00CC657F"/>
    <w:rsid w:val="00CD0AA9"/>
    <w:rsid w:val="00CD1C6C"/>
    <w:rsid w:val="00CD1CF9"/>
    <w:rsid w:val="00CD2137"/>
    <w:rsid w:val="00CD2617"/>
    <w:rsid w:val="00CD42D9"/>
    <w:rsid w:val="00CD604D"/>
    <w:rsid w:val="00CD6A8D"/>
    <w:rsid w:val="00CD6BA6"/>
    <w:rsid w:val="00CD7171"/>
    <w:rsid w:val="00CD78B5"/>
    <w:rsid w:val="00CD7CF5"/>
    <w:rsid w:val="00CE06DF"/>
    <w:rsid w:val="00CE1B7E"/>
    <w:rsid w:val="00CE1F34"/>
    <w:rsid w:val="00CE3362"/>
    <w:rsid w:val="00CE3723"/>
    <w:rsid w:val="00CE3CE2"/>
    <w:rsid w:val="00CE5807"/>
    <w:rsid w:val="00CE5BCC"/>
    <w:rsid w:val="00CE6907"/>
    <w:rsid w:val="00CF1273"/>
    <w:rsid w:val="00CF2A84"/>
    <w:rsid w:val="00CF3BC6"/>
    <w:rsid w:val="00CF4453"/>
    <w:rsid w:val="00CF4F13"/>
    <w:rsid w:val="00CF707A"/>
    <w:rsid w:val="00CF7C2D"/>
    <w:rsid w:val="00D00202"/>
    <w:rsid w:val="00D005B2"/>
    <w:rsid w:val="00D03734"/>
    <w:rsid w:val="00D03A6D"/>
    <w:rsid w:val="00D0524D"/>
    <w:rsid w:val="00D05BB0"/>
    <w:rsid w:val="00D05D74"/>
    <w:rsid w:val="00D07015"/>
    <w:rsid w:val="00D07DFB"/>
    <w:rsid w:val="00D07FD2"/>
    <w:rsid w:val="00D14458"/>
    <w:rsid w:val="00D14A07"/>
    <w:rsid w:val="00D15E3C"/>
    <w:rsid w:val="00D17010"/>
    <w:rsid w:val="00D2018C"/>
    <w:rsid w:val="00D23593"/>
    <w:rsid w:val="00D262B4"/>
    <w:rsid w:val="00D26363"/>
    <w:rsid w:val="00D27F0B"/>
    <w:rsid w:val="00D30288"/>
    <w:rsid w:val="00D32160"/>
    <w:rsid w:val="00D3604F"/>
    <w:rsid w:val="00D42902"/>
    <w:rsid w:val="00D42904"/>
    <w:rsid w:val="00D458F7"/>
    <w:rsid w:val="00D45C21"/>
    <w:rsid w:val="00D50D8B"/>
    <w:rsid w:val="00D51A35"/>
    <w:rsid w:val="00D562A9"/>
    <w:rsid w:val="00D61127"/>
    <w:rsid w:val="00D6250D"/>
    <w:rsid w:val="00D62B03"/>
    <w:rsid w:val="00D62E66"/>
    <w:rsid w:val="00D63F4D"/>
    <w:rsid w:val="00D64006"/>
    <w:rsid w:val="00D6508A"/>
    <w:rsid w:val="00D70D71"/>
    <w:rsid w:val="00D71874"/>
    <w:rsid w:val="00D724BB"/>
    <w:rsid w:val="00D72759"/>
    <w:rsid w:val="00D72D18"/>
    <w:rsid w:val="00D74135"/>
    <w:rsid w:val="00D74306"/>
    <w:rsid w:val="00D76152"/>
    <w:rsid w:val="00D76E6F"/>
    <w:rsid w:val="00D77447"/>
    <w:rsid w:val="00D77C35"/>
    <w:rsid w:val="00D817FB"/>
    <w:rsid w:val="00D820FD"/>
    <w:rsid w:val="00D84453"/>
    <w:rsid w:val="00D85AE7"/>
    <w:rsid w:val="00D861F3"/>
    <w:rsid w:val="00D86490"/>
    <w:rsid w:val="00D86533"/>
    <w:rsid w:val="00D86F0F"/>
    <w:rsid w:val="00D871AF"/>
    <w:rsid w:val="00D9290C"/>
    <w:rsid w:val="00D94DB4"/>
    <w:rsid w:val="00D95302"/>
    <w:rsid w:val="00D97367"/>
    <w:rsid w:val="00D9736E"/>
    <w:rsid w:val="00DA0A06"/>
    <w:rsid w:val="00DA0B17"/>
    <w:rsid w:val="00DA0F6F"/>
    <w:rsid w:val="00DA1FCE"/>
    <w:rsid w:val="00DA2837"/>
    <w:rsid w:val="00DA4730"/>
    <w:rsid w:val="00DA58CD"/>
    <w:rsid w:val="00DA7370"/>
    <w:rsid w:val="00DA76A3"/>
    <w:rsid w:val="00DB25A1"/>
    <w:rsid w:val="00DB2C8C"/>
    <w:rsid w:val="00DB3510"/>
    <w:rsid w:val="00DB49C1"/>
    <w:rsid w:val="00DB4DB0"/>
    <w:rsid w:val="00DB5A45"/>
    <w:rsid w:val="00DB6D25"/>
    <w:rsid w:val="00DC279E"/>
    <w:rsid w:val="00DC4364"/>
    <w:rsid w:val="00DC53C2"/>
    <w:rsid w:val="00DC563C"/>
    <w:rsid w:val="00DC66F5"/>
    <w:rsid w:val="00DD1660"/>
    <w:rsid w:val="00DD20F5"/>
    <w:rsid w:val="00DD5C83"/>
    <w:rsid w:val="00DD7CD6"/>
    <w:rsid w:val="00DE46D4"/>
    <w:rsid w:val="00DE4C28"/>
    <w:rsid w:val="00DE549B"/>
    <w:rsid w:val="00DE5568"/>
    <w:rsid w:val="00DE65B5"/>
    <w:rsid w:val="00DE6668"/>
    <w:rsid w:val="00DE6C0E"/>
    <w:rsid w:val="00DE7E0F"/>
    <w:rsid w:val="00DF0CDD"/>
    <w:rsid w:val="00DF0E9D"/>
    <w:rsid w:val="00DF12A1"/>
    <w:rsid w:val="00DF382D"/>
    <w:rsid w:val="00DF4069"/>
    <w:rsid w:val="00DF5AEB"/>
    <w:rsid w:val="00DF6575"/>
    <w:rsid w:val="00DF7C5E"/>
    <w:rsid w:val="00E007D5"/>
    <w:rsid w:val="00E00F1F"/>
    <w:rsid w:val="00E0161D"/>
    <w:rsid w:val="00E01AD9"/>
    <w:rsid w:val="00E02B0C"/>
    <w:rsid w:val="00E05537"/>
    <w:rsid w:val="00E065BE"/>
    <w:rsid w:val="00E07487"/>
    <w:rsid w:val="00E079DF"/>
    <w:rsid w:val="00E1008B"/>
    <w:rsid w:val="00E11C8F"/>
    <w:rsid w:val="00E14A00"/>
    <w:rsid w:val="00E14D51"/>
    <w:rsid w:val="00E16C82"/>
    <w:rsid w:val="00E201A5"/>
    <w:rsid w:val="00E22F44"/>
    <w:rsid w:val="00E23CD8"/>
    <w:rsid w:val="00E25282"/>
    <w:rsid w:val="00E25D2F"/>
    <w:rsid w:val="00E27BAB"/>
    <w:rsid w:val="00E27D0C"/>
    <w:rsid w:val="00E3056C"/>
    <w:rsid w:val="00E3063D"/>
    <w:rsid w:val="00E307A9"/>
    <w:rsid w:val="00E3164B"/>
    <w:rsid w:val="00E34229"/>
    <w:rsid w:val="00E35087"/>
    <w:rsid w:val="00E35B6F"/>
    <w:rsid w:val="00E35F5B"/>
    <w:rsid w:val="00E37032"/>
    <w:rsid w:val="00E373D8"/>
    <w:rsid w:val="00E406DA"/>
    <w:rsid w:val="00E41ADD"/>
    <w:rsid w:val="00E41B31"/>
    <w:rsid w:val="00E4222E"/>
    <w:rsid w:val="00E43A1B"/>
    <w:rsid w:val="00E43C43"/>
    <w:rsid w:val="00E43E74"/>
    <w:rsid w:val="00E4554C"/>
    <w:rsid w:val="00E4664E"/>
    <w:rsid w:val="00E468DC"/>
    <w:rsid w:val="00E51235"/>
    <w:rsid w:val="00E51272"/>
    <w:rsid w:val="00E5181E"/>
    <w:rsid w:val="00E548A3"/>
    <w:rsid w:val="00E54BE6"/>
    <w:rsid w:val="00E60637"/>
    <w:rsid w:val="00E6171F"/>
    <w:rsid w:val="00E654CE"/>
    <w:rsid w:val="00E65F81"/>
    <w:rsid w:val="00E675E9"/>
    <w:rsid w:val="00E7026D"/>
    <w:rsid w:val="00E70701"/>
    <w:rsid w:val="00E70B14"/>
    <w:rsid w:val="00E7217A"/>
    <w:rsid w:val="00E72E93"/>
    <w:rsid w:val="00E73E00"/>
    <w:rsid w:val="00E73EFE"/>
    <w:rsid w:val="00E7791E"/>
    <w:rsid w:val="00E81BCB"/>
    <w:rsid w:val="00E8361C"/>
    <w:rsid w:val="00E83C0A"/>
    <w:rsid w:val="00E90625"/>
    <w:rsid w:val="00E90E34"/>
    <w:rsid w:val="00E911B4"/>
    <w:rsid w:val="00E91BF4"/>
    <w:rsid w:val="00E92B54"/>
    <w:rsid w:val="00E937FF"/>
    <w:rsid w:val="00E94835"/>
    <w:rsid w:val="00E94B50"/>
    <w:rsid w:val="00EA31A0"/>
    <w:rsid w:val="00EA33E7"/>
    <w:rsid w:val="00EA415D"/>
    <w:rsid w:val="00EA5508"/>
    <w:rsid w:val="00EA6148"/>
    <w:rsid w:val="00EB2CE0"/>
    <w:rsid w:val="00EB3224"/>
    <w:rsid w:val="00EB45BE"/>
    <w:rsid w:val="00EB5BBE"/>
    <w:rsid w:val="00EB7152"/>
    <w:rsid w:val="00EB7194"/>
    <w:rsid w:val="00EC1696"/>
    <w:rsid w:val="00EC5B7A"/>
    <w:rsid w:val="00EC60A1"/>
    <w:rsid w:val="00EC6EA9"/>
    <w:rsid w:val="00EC73B1"/>
    <w:rsid w:val="00EC7B47"/>
    <w:rsid w:val="00ED1E91"/>
    <w:rsid w:val="00ED3112"/>
    <w:rsid w:val="00ED345F"/>
    <w:rsid w:val="00ED467E"/>
    <w:rsid w:val="00ED574E"/>
    <w:rsid w:val="00ED67F8"/>
    <w:rsid w:val="00ED71D5"/>
    <w:rsid w:val="00ED7253"/>
    <w:rsid w:val="00EE01D2"/>
    <w:rsid w:val="00EE0E17"/>
    <w:rsid w:val="00EE2749"/>
    <w:rsid w:val="00EE6516"/>
    <w:rsid w:val="00EE66CE"/>
    <w:rsid w:val="00EF020A"/>
    <w:rsid w:val="00EF0C09"/>
    <w:rsid w:val="00EF1D7D"/>
    <w:rsid w:val="00EF1F93"/>
    <w:rsid w:val="00EF52AE"/>
    <w:rsid w:val="00EF539E"/>
    <w:rsid w:val="00EF72D2"/>
    <w:rsid w:val="00F00117"/>
    <w:rsid w:val="00F00779"/>
    <w:rsid w:val="00F0078F"/>
    <w:rsid w:val="00F01BF7"/>
    <w:rsid w:val="00F01F45"/>
    <w:rsid w:val="00F02474"/>
    <w:rsid w:val="00F03D87"/>
    <w:rsid w:val="00F045C7"/>
    <w:rsid w:val="00F07455"/>
    <w:rsid w:val="00F10A3E"/>
    <w:rsid w:val="00F10B23"/>
    <w:rsid w:val="00F118DC"/>
    <w:rsid w:val="00F14101"/>
    <w:rsid w:val="00F16FD2"/>
    <w:rsid w:val="00F1791E"/>
    <w:rsid w:val="00F20185"/>
    <w:rsid w:val="00F2112C"/>
    <w:rsid w:val="00F21841"/>
    <w:rsid w:val="00F21D8B"/>
    <w:rsid w:val="00F22CBF"/>
    <w:rsid w:val="00F2480D"/>
    <w:rsid w:val="00F269F3"/>
    <w:rsid w:val="00F26E58"/>
    <w:rsid w:val="00F27AE3"/>
    <w:rsid w:val="00F27D20"/>
    <w:rsid w:val="00F31B69"/>
    <w:rsid w:val="00F33391"/>
    <w:rsid w:val="00F33D62"/>
    <w:rsid w:val="00F37BBA"/>
    <w:rsid w:val="00F412A0"/>
    <w:rsid w:val="00F439DC"/>
    <w:rsid w:val="00F45036"/>
    <w:rsid w:val="00F45520"/>
    <w:rsid w:val="00F45BA0"/>
    <w:rsid w:val="00F471A4"/>
    <w:rsid w:val="00F50820"/>
    <w:rsid w:val="00F51235"/>
    <w:rsid w:val="00F527E1"/>
    <w:rsid w:val="00F53D4D"/>
    <w:rsid w:val="00F53F95"/>
    <w:rsid w:val="00F541D6"/>
    <w:rsid w:val="00F5455A"/>
    <w:rsid w:val="00F55476"/>
    <w:rsid w:val="00F55AB5"/>
    <w:rsid w:val="00F568D3"/>
    <w:rsid w:val="00F56CE9"/>
    <w:rsid w:val="00F5746C"/>
    <w:rsid w:val="00F57ACA"/>
    <w:rsid w:val="00F606F4"/>
    <w:rsid w:val="00F635BF"/>
    <w:rsid w:val="00F643C1"/>
    <w:rsid w:val="00F64EAD"/>
    <w:rsid w:val="00F67227"/>
    <w:rsid w:val="00F677EE"/>
    <w:rsid w:val="00F67851"/>
    <w:rsid w:val="00F72550"/>
    <w:rsid w:val="00F758CD"/>
    <w:rsid w:val="00F76AC3"/>
    <w:rsid w:val="00F76F51"/>
    <w:rsid w:val="00F772F3"/>
    <w:rsid w:val="00F80A55"/>
    <w:rsid w:val="00F816BD"/>
    <w:rsid w:val="00F82139"/>
    <w:rsid w:val="00F825EC"/>
    <w:rsid w:val="00F83624"/>
    <w:rsid w:val="00F838A8"/>
    <w:rsid w:val="00F83DB1"/>
    <w:rsid w:val="00F83DB2"/>
    <w:rsid w:val="00F86235"/>
    <w:rsid w:val="00F87FE5"/>
    <w:rsid w:val="00F9348B"/>
    <w:rsid w:val="00F93926"/>
    <w:rsid w:val="00F94A2D"/>
    <w:rsid w:val="00F959EE"/>
    <w:rsid w:val="00F96C54"/>
    <w:rsid w:val="00F96FFE"/>
    <w:rsid w:val="00F973DE"/>
    <w:rsid w:val="00FA0E5F"/>
    <w:rsid w:val="00FA35E5"/>
    <w:rsid w:val="00FA5A4C"/>
    <w:rsid w:val="00FA5ADE"/>
    <w:rsid w:val="00FA6763"/>
    <w:rsid w:val="00FB05CD"/>
    <w:rsid w:val="00FB10CD"/>
    <w:rsid w:val="00FB1822"/>
    <w:rsid w:val="00FB186A"/>
    <w:rsid w:val="00FB3770"/>
    <w:rsid w:val="00FB451D"/>
    <w:rsid w:val="00FB52DC"/>
    <w:rsid w:val="00FB53B3"/>
    <w:rsid w:val="00FB7022"/>
    <w:rsid w:val="00FC02C5"/>
    <w:rsid w:val="00FC1841"/>
    <w:rsid w:val="00FC23C1"/>
    <w:rsid w:val="00FC34A9"/>
    <w:rsid w:val="00FC3F5D"/>
    <w:rsid w:val="00FC4393"/>
    <w:rsid w:val="00FC47AA"/>
    <w:rsid w:val="00FC5365"/>
    <w:rsid w:val="00FC5EEA"/>
    <w:rsid w:val="00FC6245"/>
    <w:rsid w:val="00FC7256"/>
    <w:rsid w:val="00FC727F"/>
    <w:rsid w:val="00FC732D"/>
    <w:rsid w:val="00FC7A80"/>
    <w:rsid w:val="00FD0D37"/>
    <w:rsid w:val="00FD100D"/>
    <w:rsid w:val="00FD23BF"/>
    <w:rsid w:val="00FD254A"/>
    <w:rsid w:val="00FD2A73"/>
    <w:rsid w:val="00FD2B7F"/>
    <w:rsid w:val="00FD2EE6"/>
    <w:rsid w:val="00FD36DC"/>
    <w:rsid w:val="00FD47E8"/>
    <w:rsid w:val="00FD593E"/>
    <w:rsid w:val="00FD79EA"/>
    <w:rsid w:val="00FE0B91"/>
    <w:rsid w:val="00FE12E8"/>
    <w:rsid w:val="00FE24D1"/>
    <w:rsid w:val="00FE28BA"/>
    <w:rsid w:val="00FE3750"/>
    <w:rsid w:val="00FE4090"/>
    <w:rsid w:val="00FE557D"/>
    <w:rsid w:val="00FE5EE2"/>
    <w:rsid w:val="00FE6254"/>
    <w:rsid w:val="00FE703D"/>
    <w:rsid w:val="00FE7246"/>
    <w:rsid w:val="00FF15E2"/>
    <w:rsid w:val="00FF1725"/>
    <w:rsid w:val="00FF2C2B"/>
    <w:rsid w:val="00FF3D96"/>
    <w:rsid w:val="00FF56F4"/>
    <w:rsid w:val="00FF6853"/>
    <w:rsid w:val="00FF73E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DDA7"/>
  <w15:chartTrackingRefBased/>
  <w15:docId w15:val="{2E86888E-BE29-41D2-864A-B365CEAA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02"/>
  </w:style>
  <w:style w:type="paragraph" w:styleId="Heading1">
    <w:name w:val="heading 1"/>
    <w:basedOn w:val="ListParagraph"/>
    <w:next w:val="Normal"/>
    <w:link w:val="Heading1Char"/>
    <w:uiPriority w:val="9"/>
    <w:qFormat/>
    <w:rsid w:val="00F22CBF"/>
    <w:pPr>
      <w:pageBreakBefore/>
      <w:numPr>
        <w:numId w:val="5"/>
      </w:numPr>
      <w:spacing w:before="240"/>
      <w:outlineLvl w:val="0"/>
    </w:pPr>
    <w:rPr>
      <w:rFonts w:cs="Segoe UI"/>
      <w:b/>
      <w:color w:val="0080C0"/>
      <w:sz w:val="40"/>
      <w:szCs w:val="40"/>
    </w:rPr>
  </w:style>
  <w:style w:type="paragraph" w:styleId="Heading2">
    <w:name w:val="heading 2"/>
    <w:basedOn w:val="ListParagraph"/>
    <w:next w:val="Normal"/>
    <w:link w:val="Heading2Char"/>
    <w:uiPriority w:val="9"/>
    <w:unhideWhenUsed/>
    <w:qFormat/>
    <w:rsid w:val="00F33D62"/>
    <w:pPr>
      <w:numPr>
        <w:ilvl w:val="1"/>
        <w:numId w:val="5"/>
      </w:numPr>
      <w:outlineLvl w:val="1"/>
    </w:pPr>
    <w:rPr>
      <w:rFonts w:cs="Segoe UI"/>
      <w:b/>
      <w:color w:val="0080C0"/>
      <w:sz w:val="36"/>
      <w:szCs w:val="36"/>
    </w:rPr>
  </w:style>
  <w:style w:type="paragraph" w:styleId="Heading3">
    <w:name w:val="heading 3"/>
    <w:basedOn w:val="ListParagraph"/>
    <w:next w:val="Normal"/>
    <w:link w:val="Heading3Char"/>
    <w:uiPriority w:val="9"/>
    <w:unhideWhenUsed/>
    <w:qFormat/>
    <w:rsid w:val="00F33D62"/>
    <w:pPr>
      <w:numPr>
        <w:ilvl w:val="2"/>
        <w:numId w:val="5"/>
      </w:numPr>
      <w:outlineLvl w:val="2"/>
    </w:pPr>
    <w:rPr>
      <w:rFonts w:cs="Segoe UI"/>
      <w:b/>
      <w:color w:val="0080C0"/>
      <w:sz w:val="32"/>
      <w:szCs w:val="32"/>
    </w:rPr>
  </w:style>
  <w:style w:type="paragraph" w:styleId="Heading4">
    <w:name w:val="heading 4"/>
    <w:basedOn w:val="ListParagraph"/>
    <w:next w:val="Normal"/>
    <w:link w:val="Heading4Char"/>
    <w:uiPriority w:val="9"/>
    <w:unhideWhenUsed/>
    <w:qFormat/>
    <w:rsid w:val="00F33D62"/>
    <w:pPr>
      <w:numPr>
        <w:ilvl w:val="3"/>
        <w:numId w:val="5"/>
      </w:numPr>
      <w:outlineLvl w:val="3"/>
    </w:pPr>
    <w:rPr>
      <w:rFonts w:cs="Segoe UI"/>
      <w:b/>
      <w:color w:val="0080C0"/>
      <w:sz w:val="28"/>
      <w:szCs w:val="28"/>
    </w:rPr>
  </w:style>
  <w:style w:type="paragraph" w:styleId="Heading5">
    <w:name w:val="heading 5"/>
    <w:basedOn w:val="ListParagraph"/>
    <w:next w:val="Normal"/>
    <w:link w:val="Heading5Char"/>
    <w:uiPriority w:val="9"/>
    <w:unhideWhenUsed/>
    <w:qFormat/>
    <w:rsid w:val="00F33D62"/>
    <w:pPr>
      <w:numPr>
        <w:ilvl w:val="4"/>
        <w:numId w:val="5"/>
      </w:numPr>
      <w:outlineLvl w:val="4"/>
    </w:pPr>
    <w:rPr>
      <w:rFonts w:cs="Segoe UI"/>
      <w:b/>
      <w:color w:val="0080C0"/>
    </w:rPr>
  </w:style>
  <w:style w:type="paragraph" w:styleId="Heading6">
    <w:name w:val="heading 6"/>
    <w:basedOn w:val="ListParagraph"/>
    <w:next w:val="Normal"/>
    <w:link w:val="Heading6Char"/>
    <w:uiPriority w:val="9"/>
    <w:unhideWhenUsed/>
    <w:qFormat/>
    <w:rsid w:val="00A7645F"/>
    <w:pPr>
      <w:numPr>
        <w:ilvl w:val="5"/>
        <w:numId w:val="5"/>
      </w:numPr>
      <w:outlineLvl w:val="5"/>
    </w:pPr>
    <w:rPr>
      <w:rFonts w:cs="Segoe UI"/>
      <w:b/>
      <w:color w:val="0080C0"/>
    </w:rPr>
  </w:style>
  <w:style w:type="paragraph" w:styleId="Heading7">
    <w:name w:val="heading 7"/>
    <w:basedOn w:val="Normal"/>
    <w:next w:val="Normal"/>
    <w:link w:val="Heading7Char"/>
    <w:uiPriority w:val="9"/>
    <w:unhideWhenUsed/>
    <w:qFormat/>
    <w:rsid w:val="00F606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06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6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7B47"/>
    <w:pPr>
      <w:ind w:left="720"/>
      <w:contextualSpacing/>
    </w:pPr>
  </w:style>
  <w:style w:type="character" w:customStyle="1" w:styleId="ListParagraphChar">
    <w:name w:val="List Paragraph Char"/>
    <w:basedOn w:val="DefaultParagraphFont"/>
    <w:link w:val="ListParagraph"/>
    <w:uiPriority w:val="34"/>
    <w:rsid w:val="0015643A"/>
    <w:rPr>
      <w:sz w:val="24"/>
    </w:rPr>
  </w:style>
  <w:style w:type="character" w:customStyle="1" w:styleId="Heading1Char">
    <w:name w:val="Heading 1 Char"/>
    <w:basedOn w:val="DefaultParagraphFont"/>
    <w:link w:val="Heading1"/>
    <w:uiPriority w:val="9"/>
    <w:rsid w:val="00F22CBF"/>
    <w:rPr>
      <w:rFonts w:cs="Segoe UI"/>
      <w:b/>
      <w:color w:val="0080C0"/>
      <w:sz w:val="40"/>
      <w:szCs w:val="40"/>
    </w:rPr>
  </w:style>
  <w:style w:type="character" w:customStyle="1" w:styleId="Heading2Char">
    <w:name w:val="Heading 2 Char"/>
    <w:basedOn w:val="DefaultParagraphFont"/>
    <w:link w:val="Heading2"/>
    <w:uiPriority w:val="9"/>
    <w:rsid w:val="00F33D62"/>
    <w:rPr>
      <w:rFonts w:cs="Segoe UI"/>
      <w:b/>
      <w:color w:val="0080C0"/>
      <w:sz w:val="36"/>
      <w:szCs w:val="36"/>
    </w:rPr>
  </w:style>
  <w:style w:type="character" w:customStyle="1" w:styleId="Heading3Char">
    <w:name w:val="Heading 3 Char"/>
    <w:basedOn w:val="DefaultParagraphFont"/>
    <w:link w:val="Heading3"/>
    <w:uiPriority w:val="9"/>
    <w:rsid w:val="00F33D62"/>
    <w:rPr>
      <w:rFonts w:cs="Segoe UI"/>
      <w:b/>
      <w:color w:val="0080C0"/>
      <w:sz w:val="32"/>
      <w:szCs w:val="32"/>
    </w:rPr>
  </w:style>
  <w:style w:type="character" w:customStyle="1" w:styleId="Heading5Char">
    <w:name w:val="Heading 5 Char"/>
    <w:basedOn w:val="DefaultParagraphFont"/>
    <w:link w:val="Heading5"/>
    <w:uiPriority w:val="9"/>
    <w:rsid w:val="00F33D62"/>
    <w:rPr>
      <w:rFonts w:cs="Segoe UI"/>
      <w:b/>
      <w:color w:val="0080C0"/>
    </w:rPr>
  </w:style>
  <w:style w:type="character" w:customStyle="1" w:styleId="Heading4Char">
    <w:name w:val="Heading 4 Char"/>
    <w:basedOn w:val="DefaultParagraphFont"/>
    <w:link w:val="Heading4"/>
    <w:uiPriority w:val="9"/>
    <w:rsid w:val="00F33D62"/>
    <w:rPr>
      <w:rFonts w:cs="Segoe UI"/>
      <w:b/>
      <w:color w:val="0080C0"/>
      <w:sz w:val="28"/>
      <w:szCs w:val="28"/>
    </w:rPr>
  </w:style>
  <w:style w:type="character" w:customStyle="1" w:styleId="Heading6Char">
    <w:name w:val="Heading 6 Char"/>
    <w:basedOn w:val="DefaultParagraphFont"/>
    <w:link w:val="Heading6"/>
    <w:uiPriority w:val="9"/>
    <w:rsid w:val="00A7645F"/>
    <w:rPr>
      <w:rFonts w:cs="Segoe UI"/>
      <w:b/>
      <w:color w:val="0080C0"/>
    </w:rPr>
  </w:style>
  <w:style w:type="character" w:customStyle="1" w:styleId="Heading7Char">
    <w:name w:val="Heading 7 Char"/>
    <w:basedOn w:val="DefaultParagraphFont"/>
    <w:link w:val="Heading7"/>
    <w:uiPriority w:val="9"/>
    <w:rsid w:val="00F60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0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6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A5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19"/>
    <w:rPr>
      <w:sz w:val="24"/>
    </w:rPr>
  </w:style>
  <w:style w:type="paragraph" w:styleId="Footer">
    <w:name w:val="footer"/>
    <w:basedOn w:val="Normal"/>
    <w:link w:val="FooterChar"/>
    <w:uiPriority w:val="99"/>
    <w:unhideWhenUsed/>
    <w:rsid w:val="005A5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19"/>
    <w:rPr>
      <w:sz w:val="24"/>
    </w:rPr>
  </w:style>
  <w:style w:type="character" w:styleId="PageNumber">
    <w:name w:val="page number"/>
    <w:basedOn w:val="DefaultParagraphFont"/>
    <w:uiPriority w:val="99"/>
    <w:semiHidden/>
    <w:unhideWhenUsed/>
    <w:rsid w:val="008307E6"/>
  </w:style>
  <w:style w:type="paragraph" w:styleId="Title">
    <w:name w:val="Title"/>
    <w:basedOn w:val="Normal"/>
    <w:next w:val="Normal"/>
    <w:link w:val="TitleChar"/>
    <w:qFormat/>
    <w:rsid w:val="008307E6"/>
    <w:pP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rsid w:val="008307E6"/>
    <w:rPr>
      <w:rFonts w:eastAsiaTheme="majorEastAsia" w:cstheme="majorBidi"/>
      <w:b/>
      <w:spacing w:val="5"/>
      <w:kern w:val="28"/>
      <w:sz w:val="52"/>
      <w:szCs w:val="52"/>
    </w:rPr>
  </w:style>
  <w:style w:type="paragraph" w:customStyle="1" w:styleId="BoldCompany">
    <w:name w:val="Bold Company"/>
    <w:basedOn w:val="Normal"/>
    <w:autoRedefine/>
    <w:rsid w:val="0097190A"/>
    <w:pPr>
      <w:tabs>
        <w:tab w:val="left" w:pos="720"/>
      </w:tabs>
      <w:overflowPunct w:val="0"/>
      <w:autoSpaceDE w:val="0"/>
      <w:autoSpaceDN w:val="0"/>
      <w:adjustRightInd w:val="0"/>
      <w:spacing w:before="240" w:after="0" w:line="240" w:lineRule="auto"/>
      <w:jc w:val="both"/>
    </w:pPr>
    <w:rPr>
      <w:rFonts w:eastAsia="Times New Roman" w:cstheme="minorHAnsi"/>
      <w:b/>
      <w:color w:val="000000"/>
      <w:sz w:val="20"/>
      <w:szCs w:val="20"/>
    </w:rPr>
  </w:style>
  <w:style w:type="paragraph" w:customStyle="1" w:styleId="Address">
    <w:name w:val="Address"/>
    <w:basedOn w:val="Normal"/>
    <w:rsid w:val="00620E82"/>
    <w:pPr>
      <w:tabs>
        <w:tab w:val="left" w:pos="720"/>
        <w:tab w:val="left" w:pos="1080"/>
        <w:tab w:val="left" w:pos="4680"/>
      </w:tabs>
      <w:overflowPunct w:val="0"/>
      <w:autoSpaceDE w:val="0"/>
      <w:autoSpaceDN w:val="0"/>
      <w:adjustRightInd w:val="0"/>
      <w:spacing w:before="240" w:after="600" w:line="240" w:lineRule="auto"/>
      <w:jc w:val="both"/>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620E82"/>
    <w:rPr>
      <w:color w:val="0563C1" w:themeColor="hyperlink"/>
      <w:u w:val="single"/>
    </w:rPr>
  </w:style>
  <w:style w:type="paragraph" w:styleId="TOCHeading">
    <w:name w:val="TOC Heading"/>
    <w:basedOn w:val="Heading1"/>
    <w:next w:val="Normal"/>
    <w:uiPriority w:val="39"/>
    <w:unhideWhenUsed/>
    <w:qFormat/>
    <w:rsid w:val="001A7C15"/>
    <w:pPr>
      <w:keepNext/>
      <w:keepLines/>
      <w:numPr>
        <w:numId w:val="0"/>
      </w:numPr>
      <w:outlineLvl w:val="9"/>
    </w:pPr>
    <w:rPr>
      <w:rFonts w:asciiTheme="majorHAnsi" w:eastAsiaTheme="majorEastAsia" w:hAnsiTheme="majorHAnsi" w:cstheme="majorBidi"/>
      <w:b w:val="0"/>
      <w:bCs/>
      <w:color w:val="2F5496" w:themeColor="accent1" w:themeShade="BF"/>
      <w:sz w:val="32"/>
      <w:szCs w:val="32"/>
    </w:rPr>
  </w:style>
  <w:style w:type="paragraph" w:styleId="TOC1">
    <w:name w:val="toc 1"/>
    <w:basedOn w:val="Normal"/>
    <w:next w:val="Normal"/>
    <w:autoRedefine/>
    <w:uiPriority w:val="39"/>
    <w:unhideWhenUsed/>
    <w:rsid w:val="001A7C15"/>
    <w:pPr>
      <w:spacing w:after="100"/>
    </w:pPr>
  </w:style>
  <w:style w:type="paragraph" w:styleId="TOC2">
    <w:name w:val="toc 2"/>
    <w:basedOn w:val="Normal"/>
    <w:next w:val="Normal"/>
    <w:autoRedefine/>
    <w:uiPriority w:val="39"/>
    <w:unhideWhenUsed/>
    <w:rsid w:val="001A7C15"/>
    <w:pPr>
      <w:spacing w:after="100"/>
      <w:ind w:left="240"/>
    </w:pPr>
  </w:style>
  <w:style w:type="paragraph" w:styleId="TOC3">
    <w:name w:val="toc 3"/>
    <w:basedOn w:val="Normal"/>
    <w:next w:val="Normal"/>
    <w:autoRedefine/>
    <w:uiPriority w:val="39"/>
    <w:unhideWhenUsed/>
    <w:rsid w:val="001A7C15"/>
    <w:pPr>
      <w:spacing w:after="100"/>
      <w:ind w:left="480"/>
    </w:pPr>
  </w:style>
  <w:style w:type="paragraph" w:customStyle="1" w:styleId="BulletedList">
    <w:name w:val="Bulleted List"/>
    <w:basedOn w:val="ListParagraph"/>
    <w:link w:val="BulletedListChar"/>
    <w:qFormat/>
    <w:rsid w:val="0015643A"/>
    <w:pPr>
      <w:numPr>
        <w:numId w:val="3"/>
      </w:numPr>
    </w:pPr>
  </w:style>
  <w:style w:type="character" w:customStyle="1" w:styleId="BulletedListChar">
    <w:name w:val="Bulleted List Char"/>
    <w:basedOn w:val="ListParagraphChar"/>
    <w:link w:val="BulletedList"/>
    <w:rsid w:val="0015643A"/>
    <w:rPr>
      <w:sz w:val="24"/>
    </w:rPr>
  </w:style>
  <w:style w:type="paragraph" w:customStyle="1" w:styleId="NumberedList">
    <w:name w:val="Numbered List"/>
    <w:basedOn w:val="ListParagraph"/>
    <w:link w:val="NumberedListChar"/>
    <w:qFormat/>
    <w:rsid w:val="0015643A"/>
    <w:pPr>
      <w:numPr>
        <w:numId w:val="6"/>
      </w:numPr>
    </w:pPr>
  </w:style>
  <w:style w:type="character" w:customStyle="1" w:styleId="NumberedListChar">
    <w:name w:val="Numbered List Char"/>
    <w:basedOn w:val="ListParagraphChar"/>
    <w:link w:val="NumberedList"/>
    <w:rsid w:val="0015643A"/>
    <w:rPr>
      <w:sz w:val="24"/>
    </w:rPr>
  </w:style>
  <w:style w:type="paragraph" w:styleId="ListBullet">
    <w:name w:val="List Bullet"/>
    <w:basedOn w:val="List"/>
    <w:link w:val="ListBulletChar"/>
    <w:rsid w:val="00ED67F8"/>
    <w:pPr>
      <w:keepNext/>
      <w:keepLines/>
      <w:numPr>
        <w:numId w:val="4"/>
      </w:numPr>
      <w:spacing w:before="120" w:after="0" w:line="240" w:lineRule="atLeast"/>
      <w:contextualSpacing w:val="0"/>
    </w:pPr>
    <w:rPr>
      <w:rFonts w:ascii="Calibri" w:eastAsia="MS Mincho" w:hAnsi="Calibri" w:cs="Arial"/>
      <w:sz w:val="20"/>
      <w:szCs w:val="20"/>
    </w:rPr>
  </w:style>
  <w:style w:type="paragraph" w:styleId="List">
    <w:name w:val="List"/>
    <w:basedOn w:val="Normal"/>
    <w:uiPriority w:val="99"/>
    <w:semiHidden/>
    <w:unhideWhenUsed/>
    <w:rsid w:val="00ED67F8"/>
    <w:pPr>
      <w:ind w:left="360" w:hanging="360"/>
      <w:contextualSpacing/>
    </w:pPr>
  </w:style>
  <w:style w:type="character" w:customStyle="1" w:styleId="ListBulletChar">
    <w:name w:val="List Bullet Char"/>
    <w:link w:val="ListBullet"/>
    <w:rsid w:val="00ED67F8"/>
    <w:rPr>
      <w:rFonts w:ascii="Calibri" w:eastAsia="MS Mincho" w:hAnsi="Calibri" w:cs="Arial"/>
      <w:sz w:val="20"/>
      <w:szCs w:val="20"/>
    </w:rPr>
  </w:style>
  <w:style w:type="table" w:styleId="TableGrid">
    <w:name w:val="Table Grid"/>
    <w:basedOn w:val="TableNormal"/>
    <w:uiPriority w:val="39"/>
    <w:rsid w:val="00CD78B5"/>
    <w:pPr>
      <w:keepLines/>
      <w:spacing w:after="0" w:line="240" w:lineRule="atLeast"/>
    </w:pPr>
    <w:rPr>
      <w:rFonts w:eastAsia="宋体" w:cs="Arial"/>
      <w:sz w:val="18"/>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197"/>
    <w:pPr>
      <w:spacing w:after="0" w:line="240" w:lineRule="auto"/>
    </w:pPr>
    <w:rPr>
      <w:sz w:val="24"/>
    </w:rPr>
  </w:style>
  <w:style w:type="paragraph" w:styleId="TOC4">
    <w:name w:val="toc 4"/>
    <w:basedOn w:val="Normal"/>
    <w:next w:val="Normal"/>
    <w:autoRedefine/>
    <w:uiPriority w:val="39"/>
    <w:unhideWhenUsed/>
    <w:rsid w:val="006675AA"/>
    <w:pPr>
      <w:spacing w:after="100"/>
      <w:ind w:left="660"/>
    </w:pPr>
  </w:style>
  <w:style w:type="paragraph" w:styleId="TOC5">
    <w:name w:val="toc 5"/>
    <w:basedOn w:val="Normal"/>
    <w:next w:val="Normal"/>
    <w:autoRedefine/>
    <w:uiPriority w:val="39"/>
    <w:unhideWhenUsed/>
    <w:rsid w:val="006675AA"/>
    <w:pPr>
      <w:spacing w:after="100"/>
      <w:ind w:left="880"/>
    </w:pPr>
  </w:style>
  <w:style w:type="paragraph" w:styleId="TOC6">
    <w:name w:val="toc 6"/>
    <w:basedOn w:val="Normal"/>
    <w:next w:val="Normal"/>
    <w:autoRedefine/>
    <w:uiPriority w:val="39"/>
    <w:unhideWhenUsed/>
    <w:rsid w:val="006675AA"/>
    <w:pPr>
      <w:spacing w:after="100"/>
      <w:ind w:left="1100"/>
    </w:pPr>
  </w:style>
  <w:style w:type="paragraph" w:styleId="TOC7">
    <w:name w:val="toc 7"/>
    <w:basedOn w:val="Normal"/>
    <w:next w:val="Normal"/>
    <w:autoRedefine/>
    <w:uiPriority w:val="39"/>
    <w:unhideWhenUsed/>
    <w:rsid w:val="006675AA"/>
    <w:pPr>
      <w:spacing w:after="100"/>
      <w:ind w:left="1320"/>
    </w:pPr>
  </w:style>
  <w:style w:type="paragraph" w:styleId="TOC8">
    <w:name w:val="toc 8"/>
    <w:basedOn w:val="Normal"/>
    <w:next w:val="Normal"/>
    <w:autoRedefine/>
    <w:uiPriority w:val="39"/>
    <w:unhideWhenUsed/>
    <w:rsid w:val="006675AA"/>
    <w:pPr>
      <w:spacing w:after="100"/>
      <w:ind w:left="1540"/>
    </w:pPr>
  </w:style>
  <w:style w:type="paragraph" w:styleId="TOC9">
    <w:name w:val="toc 9"/>
    <w:basedOn w:val="Normal"/>
    <w:next w:val="Normal"/>
    <w:autoRedefine/>
    <w:uiPriority w:val="39"/>
    <w:unhideWhenUsed/>
    <w:rsid w:val="006675AA"/>
    <w:pPr>
      <w:spacing w:after="100"/>
      <w:ind w:left="1760"/>
    </w:pPr>
  </w:style>
  <w:style w:type="character" w:styleId="UnresolvedMention">
    <w:name w:val="Unresolved Mention"/>
    <w:basedOn w:val="DefaultParagraphFont"/>
    <w:uiPriority w:val="99"/>
    <w:semiHidden/>
    <w:unhideWhenUsed/>
    <w:rsid w:val="006675AA"/>
    <w:rPr>
      <w:color w:val="808080"/>
      <w:shd w:val="clear" w:color="auto" w:fill="E6E6E6"/>
    </w:rPr>
  </w:style>
  <w:style w:type="character" w:styleId="FollowedHyperlink">
    <w:name w:val="FollowedHyperlink"/>
    <w:basedOn w:val="DefaultParagraphFont"/>
    <w:uiPriority w:val="99"/>
    <w:semiHidden/>
    <w:unhideWhenUsed/>
    <w:rsid w:val="00CA2A68"/>
    <w:rPr>
      <w:color w:val="954F72" w:themeColor="followedHyperlink"/>
      <w:u w:val="single"/>
    </w:rPr>
  </w:style>
  <w:style w:type="paragraph" w:styleId="BodyText">
    <w:name w:val="Body Text"/>
    <w:basedOn w:val="Normal"/>
    <w:link w:val="BodyTextChar"/>
    <w:uiPriority w:val="1"/>
    <w:qFormat/>
    <w:rsid w:val="00CB6A03"/>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CB6A03"/>
    <w:rPr>
      <w:rFonts w:ascii="Arial Black" w:eastAsia="Arial Black" w:hAnsi="Arial Black" w:cs="Arial Black"/>
      <w:sz w:val="18"/>
      <w:szCs w:val="18"/>
    </w:rPr>
  </w:style>
  <w:style w:type="paragraph" w:customStyle="1" w:styleId="TableHeading">
    <w:name w:val="Table Heading"/>
    <w:basedOn w:val="BodyText"/>
    <w:rsid w:val="00143CDF"/>
    <w:pPr>
      <w:keepNext/>
      <w:keepLines/>
      <w:widowControl/>
      <w:autoSpaceDE/>
      <w:autoSpaceDN/>
      <w:spacing w:before="60" w:after="60" w:line="240" w:lineRule="atLeast"/>
    </w:pPr>
    <w:rPr>
      <w:rFonts w:ascii="Calibri" w:eastAsia="宋体" w:hAnsi="Calibri" w:cs="Arial"/>
      <w:b/>
      <w:sz w:val="20"/>
    </w:rPr>
  </w:style>
  <w:style w:type="paragraph" w:customStyle="1" w:styleId="TableBodyText">
    <w:name w:val="Table Body Text"/>
    <w:basedOn w:val="BodyText"/>
    <w:rsid w:val="00143CDF"/>
    <w:pPr>
      <w:keepLines/>
      <w:widowControl/>
      <w:autoSpaceDE/>
      <w:autoSpaceDN/>
      <w:spacing w:before="60" w:after="60" w:line="240" w:lineRule="atLeast"/>
    </w:pPr>
    <w:rPr>
      <w:rFonts w:ascii="Calibri" w:eastAsia="宋体" w:hAnsi="Calibri" w:cs="Arial"/>
      <w:sz w:val="20"/>
      <w:szCs w:val="20"/>
    </w:rPr>
  </w:style>
  <w:style w:type="paragraph" w:styleId="BalloonText">
    <w:name w:val="Balloon Text"/>
    <w:basedOn w:val="Normal"/>
    <w:link w:val="BalloonTextChar"/>
    <w:uiPriority w:val="99"/>
    <w:semiHidden/>
    <w:unhideWhenUsed/>
    <w:rsid w:val="0001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FD"/>
    <w:rPr>
      <w:rFonts w:ascii="Segoe UI" w:hAnsi="Segoe UI" w:cs="Segoe UI"/>
      <w:sz w:val="18"/>
      <w:szCs w:val="18"/>
    </w:rPr>
  </w:style>
  <w:style w:type="paragraph" w:styleId="Date">
    <w:name w:val="Date"/>
    <w:basedOn w:val="Normal"/>
    <w:next w:val="Normal"/>
    <w:link w:val="DateChar"/>
    <w:uiPriority w:val="99"/>
    <w:semiHidden/>
    <w:unhideWhenUsed/>
    <w:rsid w:val="00680CB6"/>
    <w:pPr>
      <w:ind w:leftChars="2500" w:left="100"/>
    </w:pPr>
  </w:style>
  <w:style w:type="character" w:customStyle="1" w:styleId="DateChar">
    <w:name w:val="Date Char"/>
    <w:basedOn w:val="DefaultParagraphFont"/>
    <w:link w:val="Date"/>
    <w:uiPriority w:val="99"/>
    <w:semiHidden/>
    <w:rsid w:val="00680CB6"/>
  </w:style>
  <w:style w:type="character" w:styleId="Strong">
    <w:name w:val="Strong"/>
    <w:basedOn w:val="DefaultParagraphFont"/>
    <w:uiPriority w:val="22"/>
    <w:qFormat/>
    <w:rsid w:val="00C11810"/>
    <w:rPr>
      <w:b/>
      <w:bCs/>
    </w:rPr>
  </w:style>
  <w:style w:type="character" w:styleId="Emphasis">
    <w:name w:val="Emphasis"/>
    <w:basedOn w:val="DefaultParagraphFont"/>
    <w:uiPriority w:val="20"/>
    <w:qFormat/>
    <w:rsid w:val="00205F35"/>
    <w:rPr>
      <w:i/>
      <w:iCs/>
    </w:rPr>
  </w:style>
  <w:style w:type="table" w:styleId="GridTable5Dark-Accent1">
    <w:name w:val="Grid Table 5 Dark Accent 1"/>
    <w:basedOn w:val="TableNormal"/>
    <w:uiPriority w:val="50"/>
    <w:rsid w:val="002B4B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CommentReference">
    <w:name w:val="annotation reference"/>
    <w:basedOn w:val="DefaultParagraphFont"/>
    <w:uiPriority w:val="99"/>
    <w:semiHidden/>
    <w:unhideWhenUsed/>
    <w:rsid w:val="00754450"/>
    <w:rPr>
      <w:sz w:val="21"/>
      <w:szCs w:val="21"/>
    </w:rPr>
  </w:style>
  <w:style w:type="paragraph" w:styleId="CommentText">
    <w:name w:val="annotation text"/>
    <w:basedOn w:val="Normal"/>
    <w:link w:val="CommentTextChar"/>
    <w:uiPriority w:val="99"/>
    <w:semiHidden/>
    <w:unhideWhenUsed/>
    <w:rsid w:val="00754450"/>
  </w:style>
  <w:style w:type="character" w:customStyle="1" w:styleId="CommentTextChar">
    <w:name w:val="Comment Text Char"/>
    <w:basedOn w:val="DefaultParagraphFont"/>
    <w:link w:val="CommentText"/>
    <w:uiPriority w:val="99"/>
    <w:semiHidden/>
    <w:rsid w:val="00754450"/>
  </w:style>
  <w:style w:type="paragraph" w:styleId="CommentSubject">
    <w:name w:val="annotation subject"/>
    <w:basedOn w:val="CommentText"/>
    <w:next w:val="CommentText"/>
    <w:link w:val="CommentSubjectChar"/>
    <w:uiPriority w:val="99"/>
    <w:semiHidden/>
    <w:unhideWhenUsed/>
    <w:rsid w:val="00754450"/>
    <w:rPr>
      <w:b/>
      <w:bCs/>
    </w:rPr>
  </w:style>
  <w:style w:type="character" w:customStyle="1" w:styleId="CommentSubjectChar">
    <w:name w:val="Comment Subject Char"/>
    <w:basedOn w:val="CommentTextChar"/>
    <w:link w:val="CommentSubject"/>
    <w:uiPriority w:val="99"/>
    <w:semiHidden/>
    <w:rsid w:val="00754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8188">
      <w:bodyDiv w:val="1"/>
      <w:marLeft w:val="0"/>
      <w:marRight w:val="0"/>
      <w:marTop w:val="0"/>
      <w:marBottom w:val="0"/>
      <w:divBdr>
        <w:top w:val="none" w:sz="0" w:space="0" w:color="auto"/>
        <w:left w:val="none" w:sz="0" w:space="0" w:color="auto"/>
        <w:bottom w:val="none" w:sz="0" w:space="0" w:color="auto"/>
        <w:right w:val="none" w:sz="0" w:space="0" w:color="auto"/>
      </w:divBdr>
    </w:div>
    <w:div w:id="140315943">
      <w:bodyDiv w:val="1"/>
      <w:marLeft w:val="0"/>
      <w:marRight w:val="0"/>
      <w:marTop w:val="0"/>
      <w:marBottom w:val="0"/>
      <w:divBdr>
        <w:top w:val="none" w:sz="0" w:space="0" w:color="auto"/>
        <w:left w:val="none" w:sz="0" w:space="0" w:color="auto"/>
        <w:bottom w:val="none" w:sz="0" w:space="0" w:color="auto"/>
        <w:right w:val="none" w:sz="0" w:space="0" w:color="auto"/>
      </w:divBdr>
    </w:div>
    <w:div w:id="241598423">
      <w:bodyDiv w:val="1"/>
      <w:marLeft w:val="0"/>
      <w:marRight w:val="0"/>
      <w:marTop w:val="0"/>
      <w:marBottom w:val="0"/>
      <w:divBdr>
        <w:top w:val="none" w:sz="0" w:space="0" w:color="auto"/>
        <w:left w:val="none" w:sz="0" w:space="0" w:color="auto"/>
        <w:bottom w:val="none" w:sz="0" w:space="0" w:color="auto"/>
        <w:right w:val="none" w:sz="0" w:space="0" w:color="auto"/>
      </w:divBdr>
    </w:div>
    <w:div w:id="463931370">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 w:id="12187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E:\Document%20SVN\VDC\VDCX\000-Projects\VDC%206.5.1\Attached%20Files\Circuits%20number%20in%20a%20panel%20-%20v2.docx" TargetMode="External"/><Relationship Id="rId25" Type="http://schemas.microsoft.com/office/2011/relationships/commentsExtended" Target="commentsExtended.xm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softwareconnectivityts@eaton.com" TargetMode="Externa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omments" Target="comments.xml"/><Relationship Id="rId32" Type="http://schemas.openxmlformats.org/officeDocument/2006/relationships/image" Target="media/image15.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www.eaton.com/powerquality"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microsoft.com/office/2018/08/relationships/commentsExtensible" Target="commentsExtensible.xml"/><Relationship Id="rId30" Type="http://schemas.openxmlformats.org/officeDocument/2006/relationships/image" Target="media/image13.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2.png"/><Relationship Id="rId1" Type="http://schemas.openxmlformats.org/officeDocument/2006/relationships/image" Target="media/image17.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62EDAC82946545A5C726F1F0D98643" ma:contentTypeVersion="5" ma:contentTypeDescription="Create a new document." ma:contentTypeScope="" ma:versionID="d2bb972914203f86a8be7c0a450948a8">
  <xsd:schema xmlns:xsd="http://www.w3.org/2001/XMLSchema" xmlns:xs="http://www.w3.org/2001/XMLSchema" xmlns:p="http://schemas.microsoft.com/office/2006/metadata/properties" xmlns:ns2="d7456b39-65ac-4d59-9445-0fdc0e148908" targetNamespace="http://schemas.microsoft.com/office/2006/metadata/properties" ma:root="true" ma:fieldsID="83209903d987a5f85500f19a60fbd447" ns2:_="">
    <xsd:import namespace="d7456b39-65ac-4d59-9445-0fdc0e148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56b39-65ac-4d59-9445-0fdc0e148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41FA6B-8CD6-49F8-AAF7-2D0700AA45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20095B-8F6D-4026-980E-E10130D6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56b39-65ac-4d59-9445-0fdc0e148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8B957C-FF8B-4379-98B9-0AA2D1C00020}">
  <ds:schemaRefs>
    <ds:schemaRef ds:uri="http://schemas.openxmlformats.org/officeDocument/2006/bibliography"/>
  </ds:schemaRefs>
</ds:datastoreItem>
</file>

<file path=customXml/itemProps4.xml><?xml version="1.0" encoding="utf-8"?>
<ds:datastoreItem xmlns:ds="http://schemas.openxmlformats.org/officeDocument/2006/customXml" ds:itemID="{F8FC7E49-2AE3-4BFD-91C3-3AFF53F6FC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Beiro</dc:creator>
  <cp:keywords/>
  <dc:description/>
  <cp:lastModifiedBy>na.liu</cp:lastModifiedBy>
  <cp:revision>90</cp:revision>
  <cp:lastPrinted>2020-12-10T12:27:00Z</cp:lastPrinted>
  <dcterms:created xsi:type="dcterms:W3CDTF">2020-12-10T02:34:00Z</dcterms:created>
  <dcterms:modified xsi:type="dcterms:W3CDTF">2021-07-01T05:13:00Z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0x0101008562EDAC82946545A5C726F1F0D98643</vt:lpwstr>
  </property>
  <property fmtid="{D5CDD505-2E9C-101B-9397-08002B2CF9AE}" pid="3" name="AuthorIds_UIVersion_1536">
    <vt:lpwstr>59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